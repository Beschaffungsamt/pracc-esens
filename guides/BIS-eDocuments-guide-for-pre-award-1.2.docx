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16A" w:rsidRDefault="0015016A" w:rsidP="0015016A">
      <w:pPr>
        <w:pageBreakBefore/>
        <w:spacing w:before="3" w:line="140" w:lineRule="exact"/>
        <w:rPr>
          <w:sz w:val="14"/>
          <w:szCs w:val="14"/>
        </w:rPr>
      </w:pPr>
    </w:p>
    <w:p w:rsidR="0015016A" w:rsidRDefault="00280835" w:rsidP="0015016A">
      <w:pPr>
        <w:ind w:left="304" w:right="-20"/>
        <w:rPr>
          <w:rFonts w:ascii="Times New Roman" w:hAnsi="Times New Roman"/>
          <w:sz w:val="20"/>
          <w:szCs w:val="20"/>
        </w:rPr>
      </w:pPr>
      <w:r>
        <w:rPr>
          <w:noProof/>
        </w:rPr>
        <w:drawing>
          <wp:inline distT="0" distB="0" distL="0" distR="0">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rsidR="0015016A" w:rsidRDefault="0015016A" w:rsidP="0015016A">
      <w:pPr>
        <w:spacing w:line="200" w:lineRule="exact"/>
        <w:rPr>
          <w:sz w:val="20"/>
          <w:szCs w:val="20"/>
        </w:rPr>
      </w:pPr>
    </w:p>
    <w:p w:rsidR="0015016A" w:rsidRDefault="0015016A" w:rsidP="0015016A">
      <w:pPr>
        <w:spacing w:before="16" w:line="240" w:lineRule="exact"/>
        <w:rPr>
          <w:sz w:val="24"/>
          <w:szCs w:val="24"/>
        </w:rPr>
      </w:pPr>
    </w:p>
    <w:p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rsidR="0015016A" w:rsidRDefault="0015016A" w:rsidP="0015016A">
      <w:pPr>
        <w:spacing w:before="8" w:line="110" w:lineRule="exact"/>
        <w:rPr>
          <w:sz w:val="11"/>
          <w:szCs w:val="11"/>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tabs>
          <w:tab w:val="left" w:pos="3240"/>
        </w:tabs>
        <w:spacing w:line="200" w:lineRule="exact"/>
        <w:rPr>
          <w:sz w:val="20"/>
          <w:szCs w:val="20"/>
        </w:rPr>
      </w:pPr>
      <w:r>
        <w:rPr>
          <w:sz w:val="20"/>
          <w:szCs w:val="20"/>
        </w:rPr>
        <w:tab/>
      </w:r>
    </w:p>
    <w:p w:rsidR="0015016A" w:rsidRDefault="0015016A" w:rsidP="0015016A">
      <w:pPr>
        <w:spacing w:line="200" w:lineRule="exact"/>
        <w:rPr>
          <w:sz w:val="20"/>
          <w:szCs w:val="20"/>
        </w:rPr>
      </w:pPr>
    </w:p>
    <w:p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rPr>
        <w:drawing>
          <wp:anchor distT="0" distB="0" distL="114300" distR="114300" simplePos="0" relativeHeight="251334144" behindDoc="1" locked="0" layoutInCell="1" allowOverlap="1">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15016A" w:rsidRPr="00D06E73">
        <w:rPr>
          <w:rFonts w:ascii="Arial" w:eastAsia="Arial" w:hAnsi="Arial" w:cs="Arial"/>
          <w:b/>
          <w:bCs/>
          <w:sz w:val="32"/>
          <w:szCs w:val="28"/>
        </w:rPr>
        <w:t>OpenPEPPOL AISBL</w:t>
      </w:r>
    </w:p>
    <w:p w:rsidR="0015016A" w:rsidRDefault="0015016A" w:rsidP="0015016A">
      <w:pPr>
        <w:tabs>
          <w:tab w:val="left" w:pos="5480"/>
        </w:tabs>
        <w:spacing w:line="355" w:lineRule="auto"/>
        <w:ind w:left="2510" w:right="3668"/>
        <w:rPr>
          <w:rFonts w:ascii="Arial" w:eastAsia="Arial" w:hAnsi="Arial" w:cs="Arial"/>
        </w:rPr>
      </w:pPr>
    </w:p>
    <w:p w:rsidR="0015016A" w:rsidRDefault="00562A05" w:rsidP="0015016A">
      <w:pPr>
        <w:tabs>
          <w:tab w:val="left" w:pos="5480"/>
        </w:tabs>
        <w:spacing w:before="1"/>
        <w:ind w:left="2510" w:right="-20"/>
        <w:rPr>
          <w:rFonts w:ascii="Arial" w:eastAsia="Arial" w:hAnsi="Arial" w:cs="Arial"/>
        </w:rPr>
      </w:pPr>
      <w:r>
        <w:rPr>
          <w:noProof/>
        </w:rPr>
        <mc:AlternateContent>
          <mc:Choice Requires="wpg">
            <w:drawing>
              <wp:anchor distT="0" distB="0" distL="114300" distR="114300" simplePos="0" relativeHeight="251332096" behindDoc="1" locked="0" layoutInCell="1" allowOverlap="1" wp14:anchorId="704BF2CB">
                <wp:simplePos x="0" y="0"/>
                <wp:positionH relativeFrom="page">
                  <wp:posOffset>2071370</wp:posOffset>
                </wp:positionH>
                <wp:positionV relativeFrom="paragraph">
                  <wp:posOffset>403225</wp:posOffset>
                </wp:positionV>
                <wp:extent cx="4810760" cy="1270"/>
                <wp:effectExtent l="0" t="0" r="27940" b="17780"/>
                <wp:wrapNone/>
                <wp:docPr id="10"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1"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B07A57" id="Grupp 1722" o:spid="_x0000_s1026" style="position:absolute;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" path="m,l7576,e" filled="f" strokeweight=".58pt">
                  <v:path arrowok="t" o:connecttype="custom" o:connectlocs="0,0;7576,0" o:connectangles="0,0"/>
                </v:shape>
                <w10:wrap anchorx="page"/>
              </v:group>
            </w:pict>
          </mc:Fallback>
        </mc:AlternateContent>
      </w:r>
    </w:p>
    <w:p w:rsidR="0015016A" w:rsidRDefault="0015016A" w:rsidP="0015016A">
      <w:pPr>
        <w:spacing w:before="4" w:line="150" w:lineRule="exact"/>
        <w:rPr>
          <w:sz w:val="15"/>
          <w:szCs w:val="15"/>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ind w:left="3472" w:right="1811"/>
        <w:jc w:val="center"/>
        <w:rPr>
          <w:rFonts w:ascii="Arial" w:eastAsia="Arial" w:hAnsi="Arial" w:cs="Arial"/>
          <w:b/>
          <w:bCs/>
          <w:sz w:val="28"/>
          <w:szCs w:val="28"/>
        </w:rPr>
      </w:pPr>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 Coordinating Community</w:t>
      </w:r>
      <w:r>
        <w:rPr>
          <w:rFonts w:ascii="Arial" w:eastAsia="Arial" w:hAnsi="Arial" w:cs="Arial"/>
          <w:b/>
          <w:bCs/>
          <w:sz w:val="28"/>
          <w:szCs w:val="28"/>
        </w:rPr>
        <w:t xml:space="preserve"> </w:t>
      </w:r>
    </w:p>
    <w:p w:rsidR="0015016A" w:rsidRDefault="0015016A" w:rsidP="0015016A">
      <w:pPr>
        <w:ind w:left="3472" w:right="1811"/>
        <w:jc w:val="center"/>
        <w:rPr>
          <w:rFonts w:ascii="Arial" w:eastAsia="Arial" w:hAnsi="Arial" w:cs="Arial"/>
          <w:sz w:val="28"/>
          <w:szCs w:val="28"/>
        </w:rPr>
      </w:pPr>
    </w:p>
    <w:p w:rsidR="0015016A" w:rsidRPr="00CF58C8" w:rsidRDefault="0015016A" w:rsidP="0015016A">
      <w:pPr>
        <w:spacing w:before="2"/>
        <w:ind w:left="5002" w:right="3334"/>
        <w:jc w:val="center"/>
        <w:rPr>
          <w:rFonts w:ascii="Arial" w:eastAsia="Arial" w:hAnsi="Arial" w:cs="Arial"/>
          <w:sz w:val="28"/>
          <w:szCs w:val="28"/>
        </w:rPr>
      </w:pPr>
      <w:r w:rsidRPr="00CF58C8">
        <w:rPr>
          <w:rFonts w:ascii="Arial" w:eastAsia="Arial" w:hAnsi="Arial" w:cs="Arial"/>
          <w:b/>
          <w:bCs/>
          <w:spacing w:val="1"/>
          <w:sz w:val="28"/>
          <w:szCs w:val="28"/>
        </w:rPr>
        <w:t>I</w:t>
      </w:r>
      <w:r w:rsidRPr="00CF58C8">
        <w:rPr>
          <w:rFonts w:ascii="Arial" w:eastAsia="Arial" w:hAnsi="Arial" w:cs="Arial"/>
          <w:b/>
          <w:bCs/>
          <w:spacing w:val="-1"/>
          <w:sz w:val="28"/>
          <w:szCs w:val="28"/>
        </w:rPr>
        <w:t>C</w:t>
      </w:r>
      <w:r w:rsidRPr="00CF58C8">
        <w:rPr>
          <w:rFonts w:ascii="Arial" w:eastAsia="Arial" w:hAnsi="Arial" w:cs="Arial"/>
          <w:b/>
          <w:bCs/>
          <w:sz w:val="28"/>
          <w:szCs w:val="28"/>
        </w:rPr>
        <w:t>T</w:t>
      </w:r>
      <w:r w:rsidRPr="00CF58C8">
        <w:rPr>
          <w:rFonts w:ascii="Arial" w:eastAsia="Arial" w:hAnsi="Arial" w:cs="Arial"/>
          <w:b/>
          <w:bCs/>
          <w:spacing w:val="1"/>
          <w:sz w:val="28"/>
          <w:szCs w:val="28"/>
        </w:rPr>
        <w:t xml:space="preserve"> </w:t>
      </w:r>
      <w:r w:rsidRPr="00CF58C8">
        <w:rPr>
          <w:rFonts w:ascii="Arial" w:eastAsia="Arial" w:hAnsi="Arial" w:cs="Arial"/>
          <w:b/>
          <w:bCs/>
          <w:sz w:val="28"/>
          <w:szCs w:val="28"/>
        </w:rPr>
        <w:t>-</w:t>
      </w:r>
      <w:r w:rsidRPr="00CF58C8">
        <w:rPr>
          <w:rFonts w:ascii="Arial" w:eastAsia="Arial" w:hAnsi="Arial" w:cs="Arial"/>
          <w:b/>
          <w:bCs/>
          <w:spacing w:val="-1"/>
          <w:sz w:val="28"/>
          <w:szCs w:val="28"/>
        </w:rPr>
        <w:t xml:space="preserve"> </w:t>
      </w:r>
      <w:r w:rsidRPr="00CF58C8">
        <w:rPr>
          <w:rFonts w:ascii="Arial" w:eastAsia="Arial" w:hAnsi="Arial" w:cs="Arial"/>
          <w:b/>
          <w:bCs/>
          <w:spacing w:val="1"/>
          <w:sz w:val="28"/>
          <w:szCs w:val="28"/>
        </w:rPr>
        <w:t>M</w:t>
      </w:r>
      <w:r w:rsidRPr="00CF58C8">
        <w:rPr>
          <w:rFonts w:ascii="Arial" w:eastAsia="Arial" w:hAnsi="Arial" w:cs="Arial"/>
          <w:b/>
          <w:bCs/>
          <w:spacing w:val="-1"/>
          <w:sz w:val="28"/>
          <w:szCs w:val="28"/>
        </w:rPr>
        <w:t>od</w:t>
      </w:r>
      <w:r w:rsidRPr="00CF58C8">
        <w:rPr>
          <w:rFonts w:ascii="Arial" w:eastAsia="Arial" w:hAnsi="Arial" w:cs="Arial"/>
          <w:b/>
          <w:bCs/>
          <w:sz w:val="28"/>
          <w:szCs w:val="28"/>
        </w:rPr>
        <w:t>e</w:t>
      </w:r>
      <w:r w:rsidRPr="00CF58C8">
        <w:rPr>
          <w:rFonts w:ascii="Arial" w:eastAsia="Arial" w:hAnsi="Arial" w:cs="Arial"/>
          <w:b/>
          <w:bCs/>
          <w:spacing w:val="1"/>
          <w:sz w:val="28"/>
          <w:szCs w:val="28"/>
        </w:rPr>
        <w:t>l</w:t>
      </w:r>
      <w:r w:rsidRPr="00CF58C8">
        <w:rPr>
          <w:rFonts w:ascii="Arial" w:eastAsia="Arial" w:hAnsi="Arial" w:cs="Arial"/>
          <w:b/>
          <w:bCs/>
          <w:sz w:val="28"/>
          <w:szCs w:val="28"/>
        </w:rPr>
        <w:t>s</w:t>
      </w:r>
    </w:p>
    <w:p w:rsidR="0015016A" w:rsidRPr="00CF58C8" w:rsidRDefault="0015016A" w:rsidP="0015016A">
      <w:pPr>
        <w:spacing w:before="10" w:line="220" w:lineRule="exact"/>
      </w:pPr>
    </w:p>
    <w:p w:rsidR="0015016A" w:rsidRPr="00CF58C8" w:rsidRDefault="00B50200" w:rsidP="0015016A">
      <w:pPr>
        <w:ind w:left="3600" w:right="2336"/>
        <w:jc w:val="center"/>
        <w:rPr>
          <w:rFonts w:ascii="Arial" w:eastAsia="Arial" w:hAnsi="Arial" w:cs="Arial"/>
          <w:sz w:val="28"/>
          <w:szCs w:val="28"/>
        </w:rPr>
      </w:pPr>
      <w:r w:rsidRPr="00CF58C8">
        <w:rPr>
          <w:rFonts w:ascii="Arial" w:eastAsia="Arial" w:hAnsi="Arial" w:cs="Arial"/>
          <w:sz w:val="28"/>
          <w:szCs w:val="28"/>
        </w:rPr>
        <w:t xml:space="preserve">BIS </w:t>
      </w:r>
      <w:r w:rsidR="00B2335C">
        <w:rPr>
          <w:rFonts w:ascii="Arial" w:eastAsia="Arial" w:hAnsi="Arial" w:cs="Arial"/>
          <w:sz w:val="28"/>
          <w:szCs w:val="28"/>
        </w:rPr>
        <w:t>eDocuments guide for pre-award</w:t>
      </w:r>
    </w:p>
    <w:p w:rsidR="0015016A" w:rsidRPr="00CF58C8" w:rsidRDefault="0015016A" w:rsidP="0015016A">
      <w:pPr>
        <w:spacing w:line="200" w:lineRule="exact"/>
        <w:rPr>
          <w:sz w:val="20"/>
          <w:szCs w:val="20"/>
        </w:rPr>
      </w:pPr>
    </w:p>
    <w:p w:rsidR="0015016A" w:rsidRPr="00CF58C8" w:rsidRDefault="0015016A" w:rsidP="0015016A">
      <w:pPr>
        <w:spacing w:line="200" w:lineRule="exact"/>
        <w:rPr>
          <w:sz w:val="20"/>
          <w:szCs w:val="20"/>
        </w:rPr>
      </w:pPr>
    </w:p>
    <w:p w:rsidR="0015016A" w:rsidRPr="00CF58C8" w:rsidRDefault="0015016A" w:rsidP="0015016A">
      <w:pPr>
        <w:spacing w:line="200" w:lineRule="exact"/>
        <w:rPr>
          <w:sz w:val="20"/>
          <w:szCs w:val="20"/>
        </w:rPr>
      </w:pPr>
    </w:p>
    <w:p w:rsidR="0015016A" w:rsidRPr="00CF58C8" w:rsidRDefault="0015016A" w:rsidP="0015016A">
      <w:pPr>
        <w:spacing w:before="6" w:line="220" w:lineRule="exact"/>
      </w:pPr>
    </w:p>
    <w:p w:rsidR="0015016A" w:rsidRPr="00CF58C8" w:rsidRDefault="0015016A" w:rsidP="0015016A">
      <w:pPr>
        <w:ind w:left="2510" w:right="-20"/>
        <w:rPr>
          <w:rFonts w:ascii="Arial" w:eastAsia="Arial" w:hAnsi="Arial" w:cs="Arial"/>
          <w:b/>
          <w:bCs/>
          <w:spacing w:val="-1"/>
        </w:rPr>
      </w:pPr>
    </w:p>
    <w:p w:rsidR="0015016A" w:rsidRPr="00CF58C8" w:rsidRDefault="0015016A" w:rsidP="0015016A">
      <w:pPr>
        <w:ind w:left="2510" w:right="-20"/>
        <w:rPr>
          <w:rFonts w:ascii="Arial" w:eastAsia="Arial" w:hAnsi="Arial" w:cs="Arial"/>
        </w:rPr>
      </w:pPr>
      <w:r w:rsidRPr="00CF58C8">
        <w:rPr>
          <w:rFonts w:ascii="Arial" w:eastAsia="Arial" w:hAnsi="Arial" w:cs="Arial"/>
          <w:b/>
          <w:bCs/>
          <w:spacing w:val="-1"/>
        </w:rPr>
        <w:t>V</w:t>
      </w:r>
      <w:r w:rsidRPr="00CF58C8">
        <w:rPr>
          <w:rFonts w:ascii="Arial" w:eastAsia="Arial" w:hAnsi="Arial" w:cs="Arial"/>
          <w:b/>
          <w:bCs/>
        </w:rPr>
        <w:t>ers</w:t>
      </w:r>
      <w:r w:rsidRPr="00CF58C8">
        <w:rPr>
          <w:rFonts w:ascii="Arial" w:eastAsia="Arial" w:hAnsi="Arial" w:cs="Arial"/>
          <w:b/>
          <w:bCs/>
          <w:spacing w:val="1"/>
        </w:rPr>
        <w:t>i</w:t>
      </w:r>
      <w:r w:rsidRPr="00CF58C8">
        <w:rPr>
          <w:rFonts w:ascii="Arial" w:eastAsia="Arial" w:hAnsi="Arial" w:cs="Arial"/>
          <w:b/>
          <w:bCs/>
        </w:rPr>
        <w:t xml:space="preserve">on: </w:t>
      </w:r>
      <w:r w:rsidR="00CF58C8">
        <w:rPr>
          <w:rFonts w:ascii="Arial" w:eastAsia="Arial" w:hAnsi="Arial" w:cs="Arial"/>
          <w:b/>
          <w:bCs/>
        </w:rPr>
        <w:t>1.</w:t>
      </w:r>
      <w:r w:rsidR="009804CF">
        <w:rPr>
          <w:rFonts w:ascii="Arial" w:eastAsia="Arial" w:hAnsi="Arial" w:cs="Arial"/>
          <w:b/>
          <w:bCs/>
        </w:rPr>
        <w:t>2</w:t>
      </w:r>
      <w:bookmarkStart w:id="0" w:name="_GoBack"/>
      <w:bookmarkEnd w:id="0"/>
    </w:p>
    <w:p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CF58C8">
        <w:rPr>
          <w:rFonts w:ascii="Arial" w:eastAsia="Arial" w:hAnsi="Arial" w:cs="Arial"/>
          <w:b/>
          <w:bCs/>
          <w:spacing w:val="1"/>
        </w:rPr>
        <w:t>Final DRAFT</w:t>
      </w:r>
    </w:p>
    <w:p w:rsidR="0015016A" w:rsidRDefault="0015016A" w:rsidP="0015016A">
      <w:pPr>
        <w:spacing w:before="7" w:line="170" w:lineRule="exact"/>
        <w:rPr>
          <w:sz w:val="17"/>
          <w:szCs w:val="17"/>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562A05" w:rsidP="0015016A">
      <w:pPr>
        <w:ind w:left="3219" w:right="-20"/>
        <w:rPr>
          <w:sz w:val="20"/>
          <w:szCs w:val="20"/>
        </w:rPr>
      </w:pPr>
      <w:r>
        <w:rPr>
          <w:noProof/>
        </w:rPr>
        <mc:AlternateContent>
          <mc:Choice Requires="wpg">
            <w:drawing>
              <wp:anchor distT="0" distB="0" distL="114300" distR="114300" simplePos="0" relativeHeight="251333120" behindDoc="1" locked="0" layoutInCell="1" allowOverlap="1" wp14:anchorId="317CC27C">
                <wp:simplePos x="0" y="0"/>
                <wp:positionH relativeFrom="page">
                  <wp:posOffset>2121535</wp:posOffset>
                </wp:positionH>
                <wp:positionV relativeFrom="paragraph">
                  <wp:posOffset>500380</wp:posOffset>
                </wp:positionV>
                <wp:extent cx="4760595" cy="1270"/>
                <wp:effectExtent l="0" t="0" r="20955" b="17780"/>
                <wp:wrapNone/>
                <wp:docPr id="5"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6"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D08FFB" id="Grupp 1718" o:spid="_x0000_s1026" style="position:absolute;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" path="m,l7497,e" filled="f" strokeweight=".20464mm">
                  <v:path arrowok="t" o:connecttype="custom" o:connectlocs="0,0;7497,0" o:connectangles="0,0"/>
                </v:shape>
                <w10:wrap anchorx="page"/>
              </v:group>
            </w:pict>
          </mc:Fallback>
        </mc:AlternateContent>
      </w: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8074FB" w:rsidP="0015016A">
      <w:pPr>
        <w:spacing w:line="200" w:lineRule="exact"/>
        <w:rPr>
          <w:sz w:val="20"/>
          <w:szCs w:val="20"/>
        </w:rPr>
      </w:pPr>
      <w:r>
        <w:rPr>
          <w:sz w:val="20"/>
          <w:szCs w:val="20"/>
        </w:rPr>
        <w:br w:type="page"/>
      </w:r>
    </w:p>
    <w:p w:rsidR="008074FB" w:rsidRDefault="00562A05" w:rsidP="008074FB">
      <w:pPr>
        <w:rPr>
          <w:rFonts w:ascii="Arial" w:eastAsia="Arial" w:hAnsi="Arial" w:cs="Arial"/>
          <w:sz w:val="20"/>
          <w:szCs w:val="20"/>
        </w:rPr>
      </w:pPr>
      <w:r>
        <w:rPr>
          <w:noProof/>
        </w:rPr>
        <w:lastRenderedPageBreak/>
        <mc:AlternateContent>
          <mc:Choice Requires="wps">
            <w:drawing>
              <wp:anchor distT="91440" distB="91440" distL="137160" distR="137160" simplePos="0" relativeHeight="251717120" behindDoc="0" locked="0" layoutInCell="0" allowOverlap="1" wp14:anchorId="6E599522">
                <wp:simplePos x="0" y="0"/>
                <wp:positionH relativeFrom="margin">
                  <wp:posOffset>664210</wp:posOffset>
                </wp:positionH>
                <wp:positionV relativeFrom="margin">
                  <wp:posOffset>955675</wp:posOffset>
                </wp:positionV>
                <wp:extent cx="4302125" cy="5249545"/>
                <wp:effectExtent l="21590" t="16510" r="24765" b="24765"/>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rsidR="002F29E6" w:rsidRDefault="002F29E6"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rsidR="002F29E6" w:rsidRPr="008F6D70" w:rsidRDefault="002F29E6" w:rsidP="008074FB">
                            <w:pPr>
                              <w:jc w:val="center"/>
                              <w:rPr>
                                <w:rFonts w:ascii="Calibri Light" w:hAnsi="Calibri Light"/>
                                <w:b/>
                                <w:i/>
                                <w:iCs/>
                                <w:sz w:val="28"/>
                                <w:szCs w:val="28"/>
                              </w:rPr>
                            </w:pPr>
                          </w:p>
                          <w:p w:rsidR="002F29E6" w:rsidRDefault="002F29E6" w:rsidP="00975E35">
                            <w:r>
                              <w:t xml:space="preserve">This PEPPOL </w:t>
                            </w:r>
                            <w:r w:rsidRPr="00EE25FC">
                              <w:t>Business</w:t>
                            </w:r>
                            <w:r>
                              <w:t xml:space="preserve"> Interoperability Specification (BIS) document is based on the CEN CWA prepared by the BII workshop specified in the Introduction below. </w:t>
                            </w:r>
                          </w:p>
                          <w:p w:rsidR="002F29E6" w:rsidRDefault="002F29E6"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40"/>
                            </w:tblGrid>
                            <w:tr w:rsidR="002F29E6" w:rsidTr="00607092">
                              <w:trPr>
                                <w:trHeight w:val="75"/>
                              </w:trPr>
                              <w:tc>
                                <w:tcPr>
                                  <w:tcW w:w="8170" w:type="dxa"/>
                                </w:tcPr>
                                <w:p w:rsidR="002F29E6" w:rsidRDefault="002F29E6"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rsidR="002F29E6" w:rsidRDefault="002F29E6" w:rsidP="00975E35"/>
                          <w:p w:rsidR="002F29E6" w:rsidRDefault="002F29E6"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rsidR="002F29E6" w:rsidRDefault="002F29E6"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rsidR="002F29E6" w:rsidRDefault="002F29E6" w:rsidP="00975E35">
                            <w:r>
                              <w:t xml:space="preserve">This PEPPOL BIS document may not be modified, re-distributed, sold or repackaged in any other way without the prior consent of CEN and/or OpenPEPPOL AISBL. </w:t>
                            </w:r>
                          </w:p>
                          <w:p w:rsidR="002F29E6" w:rsidRPr="008F6D70" w:rsidRDefault="002F29E6"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E599522"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" o:allowincell="f" filled="f" fillcolor="#5b9bd5" strokecolor="#5b9bd5" strokeweight="3pt">
                <v:path arrowok="t"/>
                <v:textbox>
                  <w:txbxContent>
                    <w:p w:rsidR="002F29E6" w:rsidRDefault="002F29E6"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rsidR="002F29E6" w:rsidRPr="008F6D70" w:rsidRDefault="002F29E6" w:rsidP="008074FB">
                      <w:pPr>
                        <w:jc w:val="center"/>
                        <w:rPr>
                          <w:rFonts w:ascii="Calibri Light" w:hAnsi="Calibri Light"/>
                          <w:b/>
                          <w:i/>
                          <w:iCs/>
                          <w:sz w:val="28"/>
                          <w:szCs w:val="28"/>
                        </w:rPr>
                      </w:pPr>
                    </w:p>
                    <w:p w:rsidR="002F29E6" w:rsidRDefault="002F29E6" w:rsidP="00975E35">
                      <w:r>
                        <w:t xml:space="preserve">This PEPPOL </w:t>
                      </w:r>
                      <w:r w:rsidRPr="00EE25FC">
                        <w:t>Business</w:t>
                      </w:r>
                      <w:r>
                        <w:t xml:space="preserve"> Interoperability Specification (BIS) document is based on the CEN CWA prepared by the BII workshop specified in the Introduction below. </w:t>
                      </w:r>
                    </w:p>
                    <w:p w:rsidR="002F29E6" w:rsidRDefault="002F29E6"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40"/>
                      </w:tblGrid>
                      <w:tr w:rsidR="002F29E6" w:rsidTr="00607092">
                        <w:trPr>
                          <w:trHeight w:val="75"/>
                        </w:trPr>
                        <w:tc>
                          <w:tcPr>
                            <w:tcW w:w="8170" w:type="dxa"/>
                          </w:tcPr>
                          <w:p w:rsidR="002F29E6" w:rsidRDefault="002F29E6"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rsidR="002F29E6" w:rsidRDefault="002F29E6" w:rsidP="00975E35"/>
                    <w:p w:rsidR="002F29E6" w:rsidRDefault="002F29E6"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rsidR="002F29E6" w:rsidRDefault="002F29E6"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rsidR="002F29E6" w:rsidRDefault="002F29E6" w:rsidP="00975E35">
                      <w:r>
                        <w:t xml:space="preserve">This PEPPOL BIS document may not be modified, re-distributed, sold or repackaged in any other way without the prior consent of CEN and/or OpenPEPPOL AISBL. </w:t>
                      </w:r>
                    </w:p>
                    <w:p w:rsidR="002F29E6" w:rsidRPr="008F6D70" w:rsidRDefault="002F29E6" w:rsidP="008074FB">
                      <w:pPr>
                        <w:jc w:val="center"/>
                        <w:rPr>
                          <w:rFonts w:ascii="Calibri Light" w:hAnsi="Calibri Light"/>
                          <w:i/>
                          <w:iCs/>
                        </w:rPr>
                      </w:pPr>
                    </w:p>
                  </w:txbxContent>
                </v:textbox>
                <w10:wrap type="square" anchorx="margin" anchory="margin"/>
              </v:roundrect>
            </w:pict>
          </mc:Fallback>
        </mc:AlternateContent>
      </w:r>
    </w:p>
    <w:p w:rsidR="0015016A" w:rsidRDefault="0015016A" w:rsidP="0015016A">
      <w:pPr>
        <w:sectPr w:rsidR="0015016A" w:rsidSect="00DD23A7">
          <w:headerReference w:type="default" r:id="rId10"/>
          <w:footerReference w:type="default" r:id="rId11"/>
          <w:pgSz w:w="11920" w:h="16840"/>
          <w:pgMar w:top="1440" w:right="1080" w:bottom="1440" w:left="1080" w:header="708" w:footer="700" w:gutter="0"/>
          <w:cols w:space="708"/>
          <w:titlePg/>
          <w:docGrid w:linePitch="299"/>
        </w:sectPr>
      </w:pPr>
    </w:p>
    <w:p w:rsidR="00195BE4" w:rsidRDefault="00195BE4" w:rsidP="00195BE4">
      <w:pPr>
        <w:tabs>
          <w:tab w:val="left" w:pos="4170"/>
        </w:tabs>
        <w:rPr>
          <w:b/>
          <w:sz w:val="28"/>
          <w:szCs w:val="28"/>
        </w:rPr>
      </w:pPr>
      <w:r w:rsidRPr="00195BE4">
        <w:rPr>
          <w:b/>
          <w:sz w:val="28"/>
          <w:szCs w:val="28"/>
        </w:rPr>
        <w:lastRenderedPageBreak/>
        <w:t>Table of Contents</w:t>
      </w:r>
    </w:p>
    <w:p w:rsidR="00D71D26" w:rsidRPr="00195BE4" w:rsidRDefault="00D71D26" w:rsidP="00195BE4">
      <w:pPr>
        <w:tabs>
          <w:tab w:val="left" w:pos="4170"/>
        </w:tabs>
        <w:rPr>
          <w:b/>
          <w:sz w:val="28"/>
          <w:szCs w:val="28"/>
        </w:rPr>
      </w:pPr>
    </w:p>
    <w:p w:rsidR="00DA67DD" w:rsidRDefault="0025063B">
      <w:pPr>
        <w:pStyle w:val="TOC1"/>
        <w:rPr>
          <w:ins w:id="1" w:author="Jerry Dimitriou" w:date="2019-07-15T15:51:00Z"/>
          <w:rFonts w:asciiTheme="minorHAnsi" w:eastAsiaTheme="minorEastAsia" w:hAnsiTheme="minorHAnsi" w:cstheme="minorBidi"/>
          <w:b w:val="0"/>
          <w:bCs w:val="0"/>
          <w:caps w:val="0"/>
          <w:noProof/>
          <w:sz w:val="22"/>
          <w:szCs w:val="22"/>
        </w:rPr>
      </w:pPr>
      <w:r>
        <w:fldChar w:fldCharType="begin"/>
      </w:r>
      <w:r w:rsidR="00195BE4">
        <w:instrText xml:space="preserve"> </w:instrText>
      </w:r>
      <w:r w:rsidR="00267619">
        <w:instrText>TOC</w:instrText>
      </w:r>
      <w:r w:rsidR="00195BE4">
        <w:instrText xml:space="preserve"> \o "1-3" \h \z \u </w:instrText>
      </w:r>
      <w:r>
        <w:fldChar w:fldCharType="separate"/>
      </w:r>
      <w:ins w:id="2" w:author="Jerry Dimitriou" w:date="2019-07-15T15:51:00Z">
        <w:r w:rsidR="00DA67DD" w:rsidRPr="00103153">
          <w:rPr>
            <w:rStyle w:val="Hyperlink"/>
            <w:noProof/>
          </w:rPr>
          <w:fldChar w:fldCharType="begin"/>
        </w:r>
        <w:r w:rsidR="00DA67DD" w:rsidRPr="00103153">
          <w:rPr>
            <w:rStyle w:val="Hyperlink"/>
            <w:noProof/>
          </w:rPr>
          <w:instrText xml:space="preserve"> </w:instrText>
        </w:r>
        <w:r w:rsidR="00DA67DD">
          <w:rPr>
            <w:noProof/>
          </w:rPr>
          <w:instrText>HYPERLINK \l "_Toc14098283"</w:instrText>
        </w:r>
        <w:r w:rsidR="00DA67DD" w:rsidRPr="00103153">
          <w:rPr>
            <w:rStyle w:val="Hyperlink"/>
            <w:noProof/>
          </w:rPr>
          <w:instrText xml:space="preserve"> </w:instrText>
        </w:r>
        <w:r w:rsidR="00DA67DD" w:rsidRPr="00103153">
          <w:rPr>
            <w:rStyle w:val="Hyperlink"/>
            <w:noProof/>
          </w:rPr>
        </w:r>
        <w:r w:rsidR="00DA67DD" w:rsidRPr="00103153">
          <w:rPr>
            <w:rStyle w:val="Hyperlink"/>
            <w:noProof/>
          </w:rPr>
          <w:fldChar w:fldCharType="separate"/>
        </w:r>
        <w:r w:rsidR="00DA67DD" w:rsidRPr="00103153">
          <w:rPr>
            <w:rStyle w:val="Hyperlink"/>
            <w:rFonts w:eastAsia="Arial"/>
            <w:noProof/>
          </w:rPr>
          <w:t>1</w:t>
        </w:r>
        <w:r w:rsidR="00DA67DD">
          <w:rPr>
            <w:rFonts w:asciiTheme="minorHAnsi" w:eastAsiaTheme="minorEastAsia" w:hAnsiTheme="minorHAnsi" w:cstheme="minorBidi"/>
            <w:b w:val="0"/>
            <w:bCs w:val="0"/>
            <w:caps w:val="0"/>
            <w:noProof/>
            <w:sz w:val="22"/>
            <w:szCs w:val="22"/>
          </w:rPr>
          <w:tab/>
        </w:r>
        <w:r w:rsidR="00DA67DD" w:rsidRPr="00103153">
          <w:rPr>
            <w:rStyle w:val="Hyperlink"/>
            <w:rFonts w:eastAsia="Arial"/>
            <w:noProof/>
          </w:rPr>
          <w:t>Introduction</w:t>
        </w:r>
        <w:r w:rsidR="00DA67DD">
          <w:rPr>
            <w:noProof/>
            <w:webHidden/>
          </w:rPr>
          <w:tab/>
        </w:r>
        <w:r w:rsidR="00DA67DD">
          <w:rPr>
            <w:noProof/>
            <w:webHidden/>
          </w:rPr>
          <w:fldChar w:fldCharType="begin"/>
        </w:r>
        <w:r w:rsidR="00DA67DD">
          <w:rPr>
            <w:noProof/>
            <w:webHidden/>
          </w:rPr>
          <w:instrText xml:space="preserve"> PAGEREF _Toc14098283 \h </w:instrText>
        </w:r>
        <w:r w:rsidR="00DA67DD">
          <w:rPr>
            <w:noProof/>
            <w:webHidden/>
          </w:rPr>
        </w:r>
      </w:ins>
      <w:r w:rsidR="00DA67DD">
        <w:rPr>
          <w:noProof/>
          <w:webHidden/>
        </w:rPr>
        <w:fldChar w:fldCharType="separate"/>
      </w:r>
      <w:ins w:id="3" w:author="Jerry Dimitriou" w:date="2019-07-15T15:51:00Z">
        <w:r w:rsidR="00DA67DD">
          <w:rPr>
            <w:noProof/>
            <w:webHidden/>
          </w:rPr>
          <w:t>4</w:t>
        </w:r>
        <w:r w:rsidR="00DA67DD">
          <w:rPr>
            <w:noProof/>
            <w:webHidden/>
          </w:rPr>
          <w:fldChar w:fldCharType="end"/>
        </w:r>
        <w:r w:rsidR="00DA67DD" w:rsidRPr="00103153">
          <w:rPr>
            <w:rStyle w:val="Hyperlink"/>
            <w:noProof/>
          </w:rPr>
          <w:fldChar w:fldCharType="end"/>
        </w:r>
      </w:ins>
    </w:p>
    <w:p w:rsidR="00DA67DD" w:rsidRDefault="00DA67DD">
      <w:pPr>
        <w:pStyle w:val="TOC2"/>
        <w:tabs>
          <w:tab w:val="left" w:pos="880"/>
          <w:tab w:val="right" w:leader="dot" w:pos="10027"/>
        </w:tabs>
        <w:rPr>
          <w:ins w:id="4" w:author="Jerry Dimitriou" w:date="2019-07-15T15:51:00Z"/>
          <w:rFonts w:asciiTheme="minorHAnsi" w:eastAsiaTheme="minorEastAsia" w:hAnsiTheme="minorHAnsi" w:cstheme="minorBidi"/>
          <w:smallCaps w:val="0"/>
          <w:noProof/>
          <w:sz w:val="22"/>
          <w:szCs w:val="22"/>
        </w:rPr>
      </w:pPr>
      <w:ins w:id="5"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"_Toc14098284"</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noProof/>
          </w:rPr>
          <w:t>1.1</w:t>
        </w:r>
        <w:r>
          <w:rPr>
            <w:rFonts w:asciiTheme="minorHAnsi" w:eastAsiaTheme="minorEastAsia" w:hAnsiTheme="minorHAnsi" w:cstheme="minorBidi"/>
            <w:smallCaps w:val="0"/>
            <w:noProof/>
            <w:sz w:val="22"/>
            <w:szCs w:val="22"/>
          </w:rPr>
          <w:tab/>
        </w:r>
        <w:r w:rsidRPr="00103153">
          <w:rPr>
            <w:rStyle w:val="Hyperlink"/>
            <w:noProof/>
            <w:spacing w:val="-5"/>
          </w:rPr>
          <w:t>A</w:t>
        </w:r>
        <w:r w:rsidRPr="00103153">
          <w:rPr>
            <w:rStyle w:val="Hyperlink"/>
            <w:noProof/>
            <w:spacing w:val="2"/>
          </w:rPr>
          <w:t>u</w:t>
        </w:r>
        <w:r w:rsidRPr="00103153">
          <w:rPr>
            <w:rStyle w:val="Hyperlink"/>
            <w:noProof/>
          </w:rPr>
          <w:t>di</w:t>
        </w:r>
        <w:r w:rsidRPr="00103153">
          <w:rPr>
            <w:rStyle w:val="Hyperlink"/>
            <w:noProof/>
            <w:spacing w:val="1"/>
          </w:rPr>
          <w:t>e</w:t>
        </w:r>
        <w:r w:rsidRPr="00103153">
          <w:rPr>
            <w:rStyle w:val="Hyperlink"/>
            <w:noProof/>
          </w:rPr>
          <w:t>nce</w:t>
        </w:r>
        <w:r>
          <w:rPr>
            <w:noProof/>
            <w:webHidden/>
          </w:rPr>
          <w:tab/>
        </w:r>
        <w:r>
          <w:rPr>
            <w:noProof/>
            <w:webHidden/>
          </w:rPr>
          <w:fldChar w:fldCharType="begin"/>
        </w:r>
        <w:r>
          <w:rPr>
            <w:noProof/>
            <w:webHidden/>
          </w:rPr>
          <w:instrText xml:space="preserve"> PAGEREF _Toc14098284 \h </w:instrText>
        </w:r>
        <w:r>
          <w:rPr>
            <w:noProof/>
            <w:webHidden/>
          </w:rPr>
        </w:r>
      </w:ins>
      <w:r>
        <w:rPr>
          <w:noProof/>
          <w:webHidden/>
        </w:rPr>
        <w:fldChar w:fldCharType="separate"/>
      </w:r>
      <w:ins w:id="6" w:author="Jerry Dimitriou" w:date="2019-07-15T15:51:00Z">
        <w:r>
          <w:rPr>
            <w:noProof/>
            <w:webHidden/>
          </w:rPr>
          <w:t>4</w:t>
        </w:r>
        <w:r>
          <w:rPr>
            <w:noProof/>
            <w:webHidden/>
          </w:rPr>
          <w:fldChar w:fldCharType="end"/>
        </w:r>
        <w:r w:rsidRPr="00103153">
          <w:rPr>
            <w:rStyle w:val="Hyperlink"/>
            <w:noProof/>
          </w:rPr>
          <w:fldChar w:fldCharType="end"/>
        </w:r>
      </w:ins>
    </w:p>
    <w:p w:rsidR="00DA67DD" w:rsidRDefault="00DA67DD">
      <w:pPr>
        <w:pStyle w:val="TOC1"/>
        <w:rPr>
          <w:ins w:id="7" w:author="Jerry Dimitriou" w:date="2019-07-15T15:51:00Z"/>
          <w:rFonts w:asciiTheme="minorHAnsi" w:eastAsiaTheme="minorEastAsia" w:hAnsiTheme="minorHAnsi" w:cstheme="minorBidi"/>
          <w:b w:val="0"/>
          <w:bCs w:val="0"/>
          <w:caps w:val="0"/>
          <w:noProof/>
          <w:sz w:val="22"/>
          <w:szCs w:val="22"/>
        </w:rPr>
      </w:pPr>
      <w:ins w:id="8"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"_Toc14098285"</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noProof/>
          </w:rPr>
          <w:t>2</w:t>
        </w:r>
        <w:r>
          <w:rPr>
            <w:rFonts w:asciiTheme="minorHAnsi" w:eastAsiaTheme="minorEastAsia" w:hAnsiTheme="minorHAnsi" w:cstheme="minorBidi"/>
            <w:b w:val="0"/>
            <w:bCs w:val="0"/>
            <w:caps w:val="0"/>
            <w:noProof/>
            <w:sz w:val="22"/>
            <w:szCs w:val="22"/>
          </w:rPr>
          <w:tab/>
        </w:r>
        <w:r w:rsidRPr="00103153">
          <w:rPr>
            <w:rStyle w:val="Hyperlink"/>
            <w:noProof/>
          </w:rPr>
          <w:t>References</w:t>
        </w:r>
        <w:r>
          <w:rPr>
            <w:noProof/>
            <w:webHidden/>
          </w:rPr>
          <w:tab/>
        </w:r>
        <w:r>
          <w:rPr>
            <w:noProof/>
            <w:webHidden/>
          </w:rPr>
          <w:fldChar w:fldCharType="begin"/>
        </w:r>
        <w:r>
          <w:rPr>
            <w:noProof/>
            <w:webHidden/>
          </w:rPr>
          <w:instrText xml:space="preserve"> PAGEREF _Toc14098285 \h </w:instrText>
        </w:r>
        <w:r>
          <w:rPr>
            <w:noProof/>
            <w:webHidden/>
          </w:rPr>
        </w:r>
      </w:ins>
      <w:r>
        <w:rPr>
          <w:noProof/>
          <w:webHidden/>
        </w:rPr>
        <w:fldChar w:fldCharType="separate"/>
      </w:r>
      <w:ins w:id="9" w:author="Jerry Dimitriou" w:date="2019-07-15T15:51:00Z">
        <w:r>
          <w:rPr>
            <w:noProof/>
            <w:webHidden/>
          </w:rPr>
          <w:t>5</w:t>
        </w:r>
        <w:r>
          <w:rPr>
            <w:noProof/>
            <w:webHidden/>
          </w:rPr>
          <w:fldChar w:fldCharType="end"/>
        </w:r>
        <w:r w:rsidRPr="00103153">
          <w:rPr>
            <w:rStyle w:val="Hyperlink"/>
            <w:noProof/>
          </w:rPr>
          <w:fldChar w:fldCharType="end"/>
        </w:r>
      </w:ins>
    </w:p>
    <w:p w:rsidR="00DA67DD" w:rsidRDefault="00DA67DD">
      <w:pPr>
        <w:pStyle w:val="TOC1"/>
        <w:rPr>
          <w:ins w:id="10" w:author="Jerry Dimitriou" w:date="2019-07-15T15:51:00Z"/>
          <w:rFonts w:asciiTheme="minorHAnsi" w:eastAsiaTheme="minorEastAsia" w:hAnsiTheme="minorHAnsi" w:cstheme="minorBidi"/>
          <w:b w:val="0"/>
          <w:bCs w:val="0"/>
          <w:caps w:val="0"/>
          <w:noProof/>
          <w:sz w:val="22"/>
          <w:szCs w:val="22"/>
        </w:rPr>
      </w:pPr>
      <w:ins w:id="11"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"_Toc14098286"</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noProof/>
          </w:rPr>
          <w:t>3</w:t>
        </w:r>
        <w:r>
          <w:rPr>
            <w:rFonts w:asciiTheme="minorHAnsi" w:eastAsiaTheme="minorEastAsia" w:hAnsiTheme="minorHAnsi" w:cstheme="minorBidi"/>
            <w:b w:val="0"/>
            <w:bCs w:val="0"/>
            <w:caps w:val="0"/>
            <w:noProof/>
            <w:sz w:val="22"/>
            <w:szCs w:val="22"/>
          </w:rPr>
          <w:tab/>
        </w:r>
        <w:r w:rsidRPr="00103153">
          <w:rPr>
            <w:rStyle w:val="Hyperlink"/>
            <w:noProof/>
          </w:rPr>
          <w:t>Document history</w:t>
        </w:r>
        <w:r>
          <w:rPr>
            <w:noProof/>
            <w:webHidden/>
          </w:rPr>
          <w:tab/>
        </w:r>
        <w:r>
          <w:rPr>
            <w:noProof/>
            <w:webHidden/>
          </w:rPr>
          <w:fldChar w:fldCharType="begin"/>
        </w:r>
        <w:r>
          <w:rPr>
            <w:noProof/>
            <w:webHidden/>
          </w:rPr>
          <w:instrText xml:space="preserve"> PAGEREF _Toc14098286 \h </w:instrText>
        </w:r>
        <w:r>
          <w:rPr>
            <w:noProof/>
            <w:webHidden/>
          </w:rPr>
        </w:r>
      </w:ins>
      <w:r>
        <w:rPr>
          <w:noProof/>
          <w:webHidden/>
        </w:rPr>
        <w:fldChar w:fldCharType="separate"/>
      </w:r>
      <w:ins w:id="12" w:author="Jerry Dimitriou" w:date="2019-07-15T15:51:00Z">
        <w:r>
          <w:rPr>
            <w:noProof/>
            <w:webHidden/>
          </w:rPr>
          <w:t>6</w:t>
        </w:r>
        <w:r>
          <w:rPr>
            <w:noProof/>
            <w:webHidden/>
          </w:rPr>
          <w:fldChar w:fldCharType="end"/>
        </w:r>
        <w:r w:rsidRPr="00103153">
          <w:rPr>
            <w:rStyle w:val="Hyperlink"/>
            <w:noProof/>
          </w:rPr>
          <w:fldChar w:fldCharType="end"/>
        </w:r>
      </w:ins>
    </w:p>
    <w:p w:rsidR="00DA67DD" w:rsidRDefault="00DA67DD">
      <w:pPr>
        <w:pStyle w:val="TOC2"/>
        <w:tabs>
          <w:tab w:val="left" w:pos="880"/>
          <w:tab w:val="right" w:leader="dot" w:pos="10027"/>
        </w:tabs>
        <w:rPr>
          <w:ins w:id="13" w:author="Jerry Dimitriou" w:date="2019-07-15T15:51:00Z"/>
          <w:rFonts w:asciiTheme="minorHAnsi" w:eastAsiaTheme="minorEastAsia" w:hAnsiTheme="minorHAnsi" w:cstheme="minorBidi"/>
          <w:smallCaps w:val="0"/>
          <w:noProof/>
          <w:sz w:val="22"/>
          <w:szCs w:val="22"/>
        </w:rPr>
      </w:pPr>
      <w:ins w:id="14"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"_Toc14098287"</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noProof/>
          </w:rPr>
          <w:t>3.1</w:t>
        </w:r>
        <w:r>
          <w:rPr>
            <w:rFonts w:asciiTheme="minorHAnsi" w:eastAsiaTheme="minorEastAsia" w:hAnsiTheme="minorHAnsi" w:cstheme="minorBidi"/>
            <w:smallCaps w:val="0"/>
            <w:noProof/>
            <w:sz w:val="22"/>
            <w:szCs w:val="22"/>
          </w:rPr>
          <w:tab/>
        </w:r>
        <w:r w:rsidRPr="00103153">
          <w:rPr>
            <w:rStyle w:val="Hyperlink"/>
            <w:noProof/>
          </w:rPr>
          <w:t>Revision history</w:t>
        </w:r>
        <w:r>
          <w:rPr>
            <w:noProof/>
            <w:webHidden/>
          </w:rPr>
          <w:tab/>
        </w:r>
        <w:r>
          <w:rPr>
            <w:noProof/>
            <w:webHidden/>
          </w:rPr>
          <w:fldChar w:fldCharType="begin"/>
        </w:r>
        <w:r>
          <w:rPr>
            <w:noProof/>
            <w:webHidden/>
          </w:rPr>
          <w:instrText xml:space="preserve"> PAGEREF _Toc14098287 \h </w:instrText>
        </w:r>
        <w:r>
          <w:rPr>
            <w:noProof/>
            <w:webHidden/>
          </w:rPr>
        </w:r>
      </w:ins>
      <w:r>
        <w:rPr>
          <w:noProof/>
          <w:webHidden/>
        </w:rPr>
        <w:fldChar w:fldCharType="separate"/>
      </w:r>
      <w:ins w:id="15" w:author="Jerry Dimitriou" w:date="2019-07-15T15:51:00Z">
        <w:r>
          <w:rPr>
            <w:noProof/>
            <w:webHidden/>
          </w:rPr>
          <w:t>6</w:t>
        </w:r>
        <w:r>
          <w:rPr>
            <w:noProof/>
            <w:webHidden/>
          </w:rPr>
          <w:fldChar w:fldCharType="end"/>
        </w:r>
        <w:r w:rsidRPr="00103153">
          <w:rPr>
            <w:rStyle w:val="Hyperlink"/>
            <w:noProof/>
          </w:rPr>
          <w:fldChar w:fldCharType="end"/>
        </w:r>
      </w:ins>
    </w:p>
    <w:p w:rsidR="00DA67DD" w:rsidRDefault="00DA67DD">
      <w:pPr>
        <w:pStyle w:val="TOC2"/>
        <w:tabs>
          <w:tab w:val="left" w:pos="880"/>
          <w:tab w:val="right" w:leader="dot" w:pos="10027"/>
        </w:tabs>
        <w:rPr>
          <w:ins w:id="16" w:author="Jerry Dimitriou" w:date="2019-07-15T15:51:00Z"/>
          <w:rFonts w:asciiTheme="minorHAnsi" w:eastAsiaTheme="minorEastAsia" w:hAnsiTheme="minorHAnsi" w:cstheme="minorBidi"/>
          <w:smallCaps w:val="0"/>
          <w:noProof/>
          <w:sz w:val="22"/>
          <w:szCs w:val="22"/>
        </w:rPr>
      </w:pPr>
      <w:ins w:id="17"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"_Toc14098288"</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rFonts w:eastAsia="Arial"/>
            <w:noProof/>
          </w:rPr>
          <w:t>3.2</w:t>
        </w:r>
        <w:r>
          <w:rPr>
            <w:rFonts w:asciiTheme="minorHAnsi" w:eastAsiaTheme="minorEastAsia" w:hAnsiTheme="minorHAnsi" w:cstheme="minorBidi"/>
            <w:smallCaps w:val="0"/>
            <w:noProof/>
            <w:sz w:val="22"/>
            <w:szCs w:val="22"/>
          </w:rPr>
          <w:tab/>
        </w:r>
        <w:r w:rsidRPr="00103153">
          <w:rPr>
            <w:rStyle w:val="Hyperlink"/>
            <w:rFonts w:eastAsia="Arial"/>
            <w:noProof/>
          </w:rPr>
          <w:t>Co</w:t>
        </w:r>
        <w:r w:rsidRPr="00103153">
          <w:rPr>
            <w:rStyle w:val="Hyperlink"/>
            <w:rFonts w:eastAsia="Arial"/>
            <w:noProof/>
            <w:spacing w:val="1"/>
          </w:rPr>
          <w:t>n</w:t>
        </w:r>
        <w:r w:rsidRPr="00103153">
          <w:rPr>
            <w:rStyle w:val="Hyperlink"/>
            <w:rFonts w:eastAsia="Arial"/>
            <w:noProof/>
          </w:rPr>
          <w:t>trib</w:t>
        </w:r>
        <w:r w:rsidRPr="00103153">
          <w:rPr>
            <w:rStyle w:val="Hyperlink"/>
            <w:rFonts w:eastAsia="Arial"/>
            <w:noProof/>
            <w:spacing w:val="1"/>
          </w:rPr>
          <w:t>u</w:t>
        </w:r>
        <w:r w:rsidRPr="00103153">
          <w:rPr>
            <w:rStyle w:val="Hyperlink"/>
            <w:rFonts w:eastAsia="Arial"/>
            <w:noProof/>
          </w:rPr>
          <w:t>t</w:t>
        </w:r>
        <w:r w:rsidRPr="00103153">
          <w:rPr>
            <w:rStyle w:val="Hyperlink"/>
            <w:rFonts w:eastAsia="Arial"/>
            <w:noProof/>
            <w:spacing w:val="-1"/>
          </w:rPr>
          <w:t>o</w:t>
        </w:r>
        <w:r w:rsidRPr="00103153">
          <w:rPr>
            <w:rStyle w:val="Hyperlink"/>
            <w:rFonts w:eastAsia="Arial"/>
            <w:noProof/>
          </w:rPr>
          <w:t>rs</w:t>
        </w:r>
        <w:r>
          <w:rPr>
            <w:noProof/>
            <w:webHidden/>
          </w:rPr>
          <w:tab/>
        </w:r>
        <w:r>
          <w:rPr>
            <w:noProof/>
            <w:webHidden/>
          </w:rPr>
          <w:fldChar w:fldCharType="begin"/>
        </w:r>
        <w:r>
          <w:rPr>
            <w:noProof/>
            <w:webHidden/>
          </w:rPr>
          <w:instrText xml:space="preserve"> PAGEREF _Toc14098288 \h </w:instrText>
        </w:r>
        <w:r>
          <w:rPr>
            <w:noProof/>
            <w:webHidden/>
          </w:rPr>
        </w:r>
      </w:ins>
      <w:r>
        <w:rPr>
          <w:noProof/>
          <w:webHidden/>
        </w:rPr>
        <w:fldChar w:fldCharType="separate"/>
      </w:r>
      <w:ins w:id="18" w:author="Jerry Dimitriou" w:date="2019-07-15T15:51:00Z">
        <w:r>
          <w:rPr>
            <w:noProof/>
            <w:webHidden/>
          </w:rPr>
          <w:t>6</w:t>
        </w:r>
        <w:r>
          <w:rPr>
            <w:noProof/>
            <w:webHidden/>
          </w:rPr>
          <w:fldChar w:fldCharType="end"/>
        </w:r>
        <w:r w:rsidRPr="00103153">
          <w:rPr>
            <w:rStyle w:val="Hyperlink"/>
            <w:noProof/>
          </w:rPr>
          <w:fldChar w:fldCharType="end"/>
        </w:r>
      </w:ins>
    </w:p>
    <w:p w:rsidR="00DA67DD" w:rsidRDefault="00DA67DD">
      <w:pPr>
        <w:pStyle w:val="TOC1"/>
        <w:rPr>
          <w:ins w:id="19" w:author="Jerry Dimitriou" w:date="2019-07-15T15:51:00Z"/>
          <w:rFonts w:asciiTheme="minorHAnsi" w:eastAsiaTheme="minorEastAsia" w:hAnsiTheme="minorHAnsi" w:cstheme="minorBidi"/>
          <w:b w:val="0"/>
          <w:bCs w:val="0"/>
          <w:caps w:val="0"/>
          <w:noProof/>
          <w:sz w:val="22"/>
          <w:szCs w:val="22"/>
        </w:rPr>
      </w:pPr>
      <w:ins w:id="20"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"_Toc14098289"</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noProof/>
          </w:rPr>
          <w:t>4</w:t>
        </w:r>
        <w:r>
          <w:rPr>
            <w:rFonts w:asciiTheme="minorHAnsi" w:eastAsiaTheme="minorEastAsia" w:hAnsiTheme="minorHAnsi" w:cstheme="minorBidi"/>
            <w:b w:val="0"/>
            <w:bCs w:val="0"/>
            <w:caps w:val="0"/>
            <w:noProof/>
            <w:sz w:val="22"/>
            <w:szCs w:val="22"/>
          </w:rPr>
          <w:tab/>
        </w:r>
        <w:r w:rsidRPr="00103153">
          <w:rPr>
            <w:rStyle w:val="Hyperlink"/>
            <w:noProof/>
          </w:rPr>
          <w:t>ENISA SOG-IS standards</w:t>
        </w:r>
        <w:r>
          <w:rPr>
            <w:noProof/>
            <w:webHidden/>
          </w:rPr>
          <w:tab/>
        </w:r>
        <w:r>
          <w:rPr>
            <w:noProof/>
            <w:webHidden/>
          </w:rPr>
          <w:fldChar w:fldCharType="begin"/>
        </w:r>
        <w:r>
          <w:rPr>
            <w:noProof/>
            <w:webHidden/>
          </w:rPr>
          <w:instrText xml:space="preserve"> PAGEREF _Toc14098289 \h </w:instrText>
        </w:r>
        <w:r>
          <w:rPr>
            <w:noProof/>
            <w:webHidden/>
          </w:rPr>
        </w:r>
      </w:ins>
      <w:r>
        <w:rPr>
          <w:noProof/>
          <w:webHidden/>
        </w:rPr>
        <w:fldChar w:fldCharType="separate"/>
      </w:r>
      <w:ins w:id="21" w:author="Jerry Dimitriou" w:date="2019-07-15T15:51:00Z">
        <w:r>
          <w:rPr>
            <w:noProof/>
            <w:webHidden/>
          </w:rPr>
          <w:t>7</w:t>
        </w:r>
        <w:r>
          <w:rPr>
            <w:noProof/>
            <w:webHidden/>
          </w:rPr>
          <w:fldChar w:fldCharType="end"/>
        </w:r>
        <w:r w:rsidRPr="00103153">
          <w:rPr>
            <w:rStyle w:val="Hyperlink"/>
            <w:noProof/>
          </w:rPr>
          <w:fldChar w:fldCharType="end"/>
        </w:r>
      </w:ins>
    </w:p>
    <w:p w:rsidR="00DA67DD" w:rsidRDefault="00DA67DD">
      <w:pPr>
        <w:pStyle w:val="TOC1"/>
        <w:rPr>
          <w:ins w:id="22" w:author="Jerry Dimitriou" w:date="2019-07-15T15:51:00Z"/>
          <w:rFonts w:asciiTheme="minorHAnsi" w:eastAsiaTheme="minorEastAsia" w:hAnsiTheme="minorHAnsi" w:cstheme="minorBidi"/>
          <w:b w:val="0"/>
          <w:bCs w:val="0"/>
          <w:caps w:val="0"/>
          <w:noProof/>
          <w:sz w:val="22"/>
          <w:szCs w:val="22"/>
        </w:rPr>
      </w:pPr>
      <w:ins w:id="23"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"_Toc14098290"</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noProof/>
          </w:rPr>
          <w:t>5</w:t>
        </w:r>
        <w:r>
          <w:rPr>
            <w:rFonts w:asciiTheme="minorHAnsi" w:eastAsiaTheme="minorEastAsia" w:hAnsiTheme="minorHAnsi" w:cstheme="minorBidi"/>
            <w:b w:val="0"/>
            <w:bCs w:val="0"/>
            <w:caps w:val="0"/>
            <w:noProof/>
            <w:sz w:val="22"/>
            <w:szCs w:val="22"/>
          </w:rPr>
          <w:tab/>
        </w:r>
        <w:r w:rsidRPr="00103153">
          <w:rPr>
            <w:rStyle w:val="Hyperlink"/>
            <w:noProof/>
          </w:rPr>
          <w:t>ASiC-E container with CAdES signature</w:t>
        </w:r>
        <w:r>
          <w:rPr>
            <w:noProof/>
            <w:webHidden/>
          </w:rPr>
          <w:tab/>
        </w:r>
        <w:r>
          <w:rPr>
            <w:noProof/>
            <w:webHidden/>
          </w:rPr>
          <w:fldChar w:fldCharType="begin"/>
        </w:r>
        <w:r>
          <w:rPr>
            <w:noProof/>
            <w:webHidden/>
          </w:rPr>
          <w:instrText xml:space="preserve"> PAGEREF _Toc14098290 \h </w:instrText>
        </w:r>
        <w:r>
          <w:rPr>
            <w:noProof/>
            <w:webHidden/>
          </w:rPr>
        </w:r>
      </w:ins>
      <w:r>
        <w:rPr>
          <w:noProof/>
          <w:webHidden/>
        </w:rPr>
        <w:fldChar w:fldCharType="separate"/>
      </w:r>
      <w:ins w:id="24" w:author="Jerry Dimitriou" w:date="2019-07-15T15:51:00Z">
        <w:r>
          <w:rPr>
            <w:noProof/>
            <w:webHidden/>
          </w:rPr>
          <w:t>7</w:t>
        </w:r>
        <w:r>
          <w:rPr>
            <w:noProof/>
            <w:webHidden/>
          </w:rPr>
          <w:fldChar w:fldCharType="end"/>
        </w:r>
        <w:r w:rsidRPr="00103153">
          <w:rPr>
            <w:rStyle w:val="Hyperlink"/>
            <w:noProof/>
          </w:rPr>
          <w:fldChar w:fldCharType="end"/>
        </w:r>
      </w:ins>
    </w:p>
    <w:p w:rsidR="00DA67DD" w:rsidRDefault="00DA67DD">
      <w:pPr>
        <w:pStyle w:val="TOC2"/>
        <w:tabs>
          <w:tab w:val="left" w:pos="880"/>
          <w:tab w:val="right" w:leader="dot" w:pos="10027"/>
        </w:tabs>
        <w:rPr>
          <w:ins w:id="25" w:author="Jerry Dimitriou" w:date="2019-07-15T15:51:00Z"/>
          <w:rFonts w:asciiTheme="minorHAnsi" w:eastAsiaTheme="minorEastAsia" w:hAnsiTheme="minorHAnsi" w:cstheme="minorBidi"/>
          <w:smallCaps w:val="0"/>
          <w:noProof/>
          <w:sz w:val="22"/>
          <w:szCs w:val="22"/>
        </w:rPr>
      </w:pPr>
      <w:ins w:id="26"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"_Toc14098291"</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rFonts w:eastAsia="Arial"/>
            <w:noProof/>
          </w:rPr>
          <w:t>5.1</w:t>
        </w:r>
        <w:r>
          <w:rPr>
            <w:rFonts w:asciiTheme="minorHAnsi" w:eastAsiaTheme="minorEastAsia" w:hAnsiTheme="minorHAnsi" w:cstheme="minorBidi"/>
            <w:smallCaps w:val="0"/>
            <w:noProof/>
            <w:sz w:val="22"/>
            <w:szCs w:val="22"/>
          </w:rPr>
          <w:tab/>
        </w:r>
        <w:r w:rsidRPr="00103153">
          <w:rPr>
            <w:rStyle w:val="Hyperlink"/>
            <w:rFonts w:eastAsia="Arial"/>
            <w:noProof/>
          </w:rPr>
          <w:t>Introduction</w:t>
        </w:r>
        <w:r>
          <w:rPr>
            <w:noProof/>
            <w:webHidden/>
          </w:rPr>
          <w:tab/>
        </w:r>
        <w:r>
          <w:rPr>
            <w:noProof/>
            <w:webHidden/>
          </w:rPr>
          <w:fldChar w:fldCharType="begin"/>
        </w:r>
        <w:r>
          <w:rPr>
            <w:noProof/>
            <w:webHidden/>
          </w:rPr>
          <w:instrText xml:space="preserve"> PAGEREF _Toc14098291 \h </w:instrText>
        </w:r>
        <w:r>
          <w:rPr>
            <w:noProof/>
            <w:webHidden/>
          </w:rPr>
        </w:r>
      </w:ins>
      <w:r>
        <w:rPr>
          <w:noProof/>
          <w:webHidden/>
        </w:rPr>
        <w:fldChar w:fldCharType="separate"/>
      </w:r>
      <w:ins w:id="27" w:author="Jerry Dimitriou" w:date="2019-07-15T15:51:00Z">
        <w:r>
          <w:rPr>
            <w:noProof/>
            <w:webHidden/>
          </w:rPr>
          <w:t>7</w:t>
        </w:r>
        <w:r>
          <w:rPr>
            <w:noProof/>
            <w:webHidden/>
          </w:rPr>
          <w:fldChar w:fldCharType="end"/>
        </w:r>
        <w:r w:rsidRPr="00103153">
          <w:rPr>
            <w:rStyle w:val="Hyperlink"/>
            <w:noProof/>
          </w:rPr>
          <w:fldChar w:fldCharType="end"/>
        </w:r>
      </w:ins>
    </w:p>
    <w:p w:rsidR="00DA67DD" w:rsidRDefault="00DA67DD">
      <w:pPr>
        <w:pStyle w:val="TOC2"/>
        <w:tabs>
          <w:tab w:val="left" w:pos="880"/>
          <w:tab w:val="right" w:leader="dot" w:pos="10027"/>
        </w:tabs>
        <w:rPr>
          <w:ins w:id="28" w:author="Jerry Dimitriou" w:date="2019-07-15T15:51:00Z"/>
          <w:rFonts w:asciiTheme="minorHAnsi" w:eastAsiaTheme="minorEastAsia" w:hAnsiTheme="minorHAnsi" w:cstheme="minorBidi"/>
          <w:smallCaps w:val="0"/>
          <w:noProof/>
          <w:sz w:val="22"/>
          <w:szCs w:val="22"/>
        </w:rPr>
      </w:pPr>
      <w:ins w:id="29"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"_Toc14098292"</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rFonts w:eastAsia="Arial"/>
            <w:noProof/>
          </w:rPr>
          <w:t>5.2</w:t>
        </w:r>
        <w:r>
          <w:rPr>
            <w:rFonts w:asciiTheme="minorHAnsi" w:eastAsiaTheme="minorEastAsia" w:hAnsiTheme="minorHAnsi" w:cstheme="minorBidi"/>
            <w:smallCaps w:val="0"/>
            <w:noProof/>
            <w:sz w:val="22"/>
            <w:szCs w:val="22"/>
          </w:rPr>
          <w:tab/>
        </w:r>
        <w:r w:rsidRPr="00103153">
          <w:rPr>
            <w:rStyle w:val="Hyperlink"/>
            <w:rFonts w:eastAsia="Arial"/>
            <w:noProof/>
          </w:rPr>
          <w:t>Description</w:t>
        </w:r>
        <w:r>
          <w:rPr>
            <w:noProof/>
            <w:webHidden/>
          </w:rPr>
          <w:tab/>
        </w:r>
        <w:r>
          <w:rPr>
            <w:noProof/>
            <w:webHidden/>
          </w:rPr>
          <w:fldChar w:fldCharType="begin"/>
        </w:r>
        <w:r>
          <w:rPr>
            <w:noProof/>
            <w:webHidden/>
          </w:rPr>
          <w:instrText xml:space="preserve"> PAGEREF _Toc14098292 \h </w:instrText>
        </w:r>
        <w:r>
          <w:rPr>
            <w:noProof/>
            <w:webHidden/>
          </w:rPr>
        </w:r>
      </w:ins>
      <w:r>
        <w:rPr>
          <w:noProof/>
          <w:webHidden/>
        </w:rPr>
        <w:fldChar w:fldCharType="separate"/>
      </w:r>
      <w:ins w:id="30" w:author="Jerry Dimitriou" w:date="2019-07-15T15:51:00Z">
        <w:r>
          <w:rPr>
            <w:noProof/>
            <w:webHidden/>
          </w:rPr>
          <w:t>7</w:t>
        </w:r>
        <w:r>
          <w:rPr>
            <w:noProof/>
            <w:webHidden/>
          </w:rPr>
          <w:fldChar w:fldCharType="end"/>
        </w:r>
        <w:r w:rsidRPr="00103153">
          <w:rPr>
            <w:rStyle w:val="Hyperlink"/>
            <w:noProof/>
          </w:rPr>
          <w:fldChar w:fldCharType="end"/>
        </w:r>
      </w:ins>
    </w:p>
    <w:p w:rsidR="00DA67DD" w:rsidRDefault="00DA67DD">
      <w:pPr>
        <w:pStyle w:val="TOC3"/>
        <w:tabs>
          <w:tab w:val="left" w:pos="1100"/>
          <w:tab w:val="right" w:leader="dot" w:pos="10027"/>
        </w:tabs>
        <w:rPr>
          <w:ins w:id="31" w:author="Jerry Dimitriou" w:date="2019-07-15T15:51:00Z"/>
          <w:rFonts w:asciiTheme="minorHAnsi" w:eastAsiaTheme="minorEastAsia" w:hAnsiTheme="minorHAnsi" w:cstheme="minorBidi"/>
          <w:i w:val="0"/>
          <w:iCs w:val="0"/>
          <w:noProof/>
          <w:sz w:val="22"/>
          <w:szCs w:val="22"/>
        </w:rPr>
      </w:pPr>
      <w:ins w:id="32"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"_Toc14098293"</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noProof/>
          </w:rPr>
          <w:t>5.2.1</w:t>
        </w:r>
        <w:r>
          <w:rPr>
            <w:rFonts w:asciiTheme="minorHAnsi" w:eastAsiaTheme="minorEastAsia" w:hAnsiTheme="minorHAnsi" w:cstheme="minorBidi"/>
            <w:i w:val="0"/>
            <w:iCs w:val="0"/>
            <w:noProof/>
            <w:sz w:val="22"/>
            <w:szCs w:val="22"/>
          </w:rPr>
          <w:tab/>
        </w:r>
        <w:r w:rsidRPr="00103153">
          <w:rPr>
            <w:rStyle w:val="Hyperlink"/>
            <w:noProof/>
          </w:rPr>
          <w:t>mimetype</w:t>
        </w:r>
        <w:r>
          <w:rPr>
            <w:noProof/>
            <w:webHidden/>
          </w:rPr>
          <w:tab/>
        </w:r>
        <w:r>
          <w:rPr>
            <w:noProof/>
            <w:webHidden/>
          </w:rPr>
          <w:fldChar w:fldCharType="begin"/>
        </w:r>
        <w:r>
          <w:rPr>
            <w:noProof/>
            <w:webHidden/>
          </w:rPr>
          <w:instrText xml:space="preserve"> PAGEREF _Toc14098293 \h </w:instrText>
        </w:r>
        <w:r>
          <w:rPr>
            <w:noProof/>
            <w:webHidden/>
          </w:rPr>
        </w:r>
      </w:ins>
      <w:r>
        <w:rPr>
          <w:noProof/>
          <w:webHidden/>
        </w:rPr>
        <w:fldChar w:fldCharType="separate"/>
      </w:r>
      <w:ins w:id="33" w:author="Jerry Dimitriou" w:date="2019-07-15T15:51:00Z">
        <w:r>
          <w:rPr>
            <w:noProof/>
            <w:webHidden/>
          </w:rPr>
          <w:t>8</w:t>
        </w:r>
        <w:r>
          <w:rPr>
            <w:noProof/>
            <w:webHidden/>
          </w:rPr>
          <w:fldChar w:fldCharType="end"/>
        </w:r>
        <w:r w:rsidRPr="00103153">
          <w:rPr>
            <w:rStyle w:val="Hyperlink"/>
            <w:noProof/>
          </w:rPr>
          <w:fldChar w:fldCharType="end"/>
        </w:r>
      </w:ins>
    </w:p>
    <w:p w:rsidR="00DA67DD" w:rsidRDefault="00DA67DD">
      <w:pPr>
        <w:pStyle w:val="TOC3"/>
        <w:tabs>
          <w:tab w:val="left" w:pos="1100"/>
          <w:tab w:val="right" w:leader="dot" w:pos="10027"/>
        </w:tabs>
        <w:rPr>
          <w:ins w:id="34" w:author="Jerry Dimitriou" w:date="2019-07-15T15:51:00Z"/>
          <w:rFonts w:asciiTheme="minorHAnsi" w:eastAsiaTheme="minorEastAsia" w:hAnsiTheme="minorHAnsi" w:cstheme="minorBidi"/>
          <w:i w:val="0"/>
          <w:iCs w:val="0"/>
          <w:noProof/>
          <w:sz w:val="22"/>
          <w:szCs w:val="22"/>
        </w:rPr>
      </w:pPr>
      <w:ins w:id="35"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"_Toc14098294"</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noProof/>
          </w:rPr>
          <w:t>5.2.2</w:t>
        </w:r>
        <w:r>
          <w:rPr>
            <w:rFonts w:asciiTheme="minorHAnsi" w:eastAsiaTheme="minorEastAsia" w:hAnsiTheme="minorHAnsi" w:cstheme="minorBidi"/>
            <w:i w:val="0"/>
            <w:iCs w:val="0"/>
            <w:noProof/>
            <w:sz w:val="22"/>
            <w:szCs w:val="22"/>
          </w:rPr>
          <w:tab/>
        </w:r>
        <w:r w:rsidRPr="00103153">
          <w:rPr>
            <w:rStyle w:val="Hyperlink"/>
            <w:noProof/>
          </w:rPr>
          <w:t>sbdh.xml (SBDH)</w:t>
        </w:r>
        <w:r>
          <w:rPr>
            <w:noProof/>
            <w:webHidden/>
          </w:rPr>
          <w:tab/>
        </w:r>
        <w:r>
          <w:rPr>
            <w:noProof/>
            <w:webHidden/>
          </w:rPr>
          <w:fldChar w:fldCharType="begin"/>
        </w:r>
        <w:r>
          <w:rPr>
            <w:noProof/>
            <w:webHidden/>
          </w:rPr>
          <w:instrText xml:space="preserve"> PAGEREF _Toc14098294 \h </w:instrText>
        </w:r>
        <w:r>
          <w:rPr>
            <w:noProof/>
            <w:webHidden/>
          </w:rPr>
        </w:r>
      </w:ins>
      <w:r>
        <w:rPr>
          <w:noProof/>
          <w:webHidden/>
        </w:rPr>
        <w:fldChar w:fldCharType="separate"/>
      </w:r>
      <w:ins w:id="36" w:author="Jerry Dimitriou" w:date="2019-07-15T15:51:00Z">
        <w:r>
          <w:rPr>
            <w:noProof/>
            <w:webHidden/>
          </w:rPr>
          <w:t>8</w:t>
        </w:r>
        <w:r>
          <w:rPr>
            <w:noProof/>
            <w:webHidden/>
          </w:rPr>
          <w:fldChar w:fldCharType="end"/>
        </w:r>
        <w:r w:rsidRPr="00103153">
          <w:rPr>
            <w:rStyle w:val="Hyperlink"/>
            <w:noProof/>
          </w:rPr>
          <w:fldChar w:fldCharType="end"/>
        </w:r>
      </w:ins>
    </w:p>
    <w:p w:rsidR="00DA67DD" w:rsidRDefault="00DA67DD">
      <w:pPr>
        <w:pStyle w:val="TOC3"/>
        <w:tabs>
          <w:tab w:val="left" w:pos="1100"/>
          <w:tab w:val="right" w:leader="dot" w:pos="10027"/>
        </w:tabs>
        <w:rPr>
          <w:ins w:id="37" w:author="Jerry Dimitriou" w:date="2019-07-15T15:51:00Z"/>
          <w:rFonts w:asciiTheme="minorHAnsi" w:eastAsiaTheme="minorEastAsia" w:hAnsiTheme="minorHAnsi" w:cstheme="minorBidi"/>
          <w:i w:val="0"/>
          <w:iCs w:val="0"/>
          <w:noProof/>
          <w:sz w:val="22"/>
          <w:szCs w:val="22"/>
        </w:rPr>
      </w:pPr>
      <w:ins w:id="38"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"_Toc14098295"</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noProof/>
          </w:rPr>
          <w:t>5.2.3</w:t>
        </w:r>
        <w:r>
          <w:rPr>
            <w:rFonts w:asciiTheme="minorHAnsi" w:eastAsiaTheme="minorEastAsia" w:hAnsiTheme="minorHAnsi" w:cstheme="minorBidi"/>
            <w:i w:val="0"/>
            <w:iCs w:val="0"/>
            <w:noProof/>
            <w:sz w:val="22"/>
            <w:szCs w:val="22"/>
          </w:rPr>
          <w:tab/>
        </w:r>
        <w:r w:rsidRPr="00103153">
          <w:rPr>
            <w:rStyle w:val="Hyperlink"/>
            <w:noProof/>
          </w:rPr>
          <w:t>Business documents</w:t>
        </w:r>
        <w:r>
          <w:rPr>
            <w:noProof/>
            <w:webHidden/>
          </w:rPr>
          <w:tab/>
        </w:r>
        <w:r>
          <w:rPr>
            <w:noProof/>
            <w:webHidden/>
          </w:rPr>
          <w:fldChar w:fldCharType="begin"/>
        </w:r>
        <w:r>
          <w:rPr>
            <w:noProof/>
            <w:webHidden/>
          </w:rPr>
          <w:instrText xml:space="preserve"> PAGEREF _Toc14098295 \h </w:instrText>
        </w:r>
        <w:r>
          <w:rPr>
            <w:noProof/>
            <w:webHidden/>
          </w:rPr>
        </w:r>
      </w:ins>
      <w:r>
        <w:rPr>
          <w:noProof/>
          <w:webHidden/>
        </w:rPr>
        <w:fldChar w:fldCharType="separate"/>
      </w:r>
      <w:ins w:id="39" w:author="Jerry Dimitriou" w:date="2019-07-15T15:51:00Z">
        <w:r>
          <w:rPr>
            <w:noProof/>
            <w:webHidden/>
          </w:rPr>
          <w:t>8</w:t>
        </w:r>
        <w:r>
          <w:rPr>
            <w:noProof/>
            <w:webHidden/>
          </w:rPr>
          <w:fldChar w:fldCharType="end"/>
        </w:r>
        <w:r w:rsidRPr="00103153">
          <w:rPr>
            <w:rStyle w:val="Hyperlink"/>
            <w:noProof/>
          </w:rPr>
          <w:fldChar w:fldCharType="end"/>
        </w:r>
      </w:ins>
    </w:p>
    <w:p w:rsidR="00DA67DD" w:rsidRDefault="00DA67DD">
      <w:pPr>
        <w:pStyle w:val="TOC3"/>
        <w:tabs>
          <w:tab w:val="left" w:pos="1100"/>
          <w:tab w:val="right" w:leader="dot" w:pos="10027"/>
        </w:tabs>
        <w:rPr>
          <w:ins w:id="40" w:author="Jerry Dimitriou" w:date="2019-07-15T15:51:00Z"/>
          <w:rFonts w:asciiTheme="minorHAnsi" w:eastAsiaTheme="minorEastAsia" w:hAnsiTheme="minorHAnsi" w:cstheme="minorBidi"/>
          <w:i w:val="0"/>
          <w:iCs w:val="0"/>
          <w:noProof/>
          <w:sz w:val="22"/>
          <w:szCs w:val="22"/>
        </w:rPr>
      </w:pPr>
      <w:ins w:id="41"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"_Toc14098296"</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noProof/>
          </w:rPr>
          <w:t>5.2.4</w:t>
        </w:r>
        <w:r>
          <w:rPr>
            <w:rFonts w:asciiTheme="minorHAnsi" w:eastAsiaTheme="minorEastAsia" w:hAnsiTheme="minorHAnsi" w:cstheme="minorBidi"/>
            <w:i w:val="0"/>
            <w:iCs w:val="0"/>
            <w:noProof/>
            <w:sz w:val="22"/>
            <w:szCs w:val="22"/>
          </w:rPr>
          <w:tab/>
        </w:r>
        <w:r w:rsidRPr="00103153">
          <w:rPr>
            <w:rStyle w:val="Hyperlink"/>
            <w:noProof/>
          </w:rPr>
          <w:t>Additional documents</w:t>
        </w:r>
        <w:r>
          <w:rPr>
            <w:noProof/>
            <w:webHidden/>
          </w:rPr>
          <w:tab/>
        </w:r>
        <w:r>
          <w:rPr>
            <w:noProof/>
            <w:webHidden/>
          </w:rPr>
          <w:fldChar w:fldCharType="begin"/>
        </w:r>
        <w:r>
          <w:rPr>
            <w:noProof/>
            <w:webHidden/>
          </w:rPr>
          <w:instrText xml:space="preserve"> PAGEREF _Toc14098296 \h </w:instrText>
        </w:r>
        <w:r>
          <w:rPr>
            <w:noProof/>
            <w:webHidden/>
          </w:rPr>
        </w:r>
      </w:ins>
      <w:r>
        <w:rPr>
          <w:noProof/>
          <w:webHidden/>
        </w:rPr>
        <w:fldChar w:fldCharType="separate"/>
      </w:r>
      <w:ins w:id="42" w:author="Jerry Dimitriou" w:date="2019-07-15T15:51:00Z">
        <w:r>
          <w:rPr>
            <w:noProof/>
            <w:webHidden/>
          </w:rPr>
          <w:t>8</w:t>
        </w:r>
        <w:r>
          <w:rPr>
            <w:noProof/>
            <w:webHidden/>
          </w:rPr>
          <w:fldChar w:fldCharType="end"/>
        </w:r>
        <w:r w:rsidRPr="00103153">
          <w:rPr>
            <w:rStyle w:val="Hyperlink"/>
            <w:noProof/>
          </w:rPr>
          <w:fldChar w:fldCharType="end"/>
        </w:r>
      </w:ins>
    </w:p>
    <w:p w:rsidR="00DA67DD" w:rsidRDefault="00DA67DD">
      <w:pPr>
        <w:pStyle w:val="TOC3"/>
        <w:tabs>
          <w:tab w:val="left" w:pos="1100"/>
          <w:tab w:val="right" w:leader="dot" w:pos="10027"/>
        </w:tabs>
        <w:rPr>
          <w:ins w:id="43" w:author="Jerry Dimitriou" w:date="2019-07-15T15:51:00Z"/>
          <w:rFonts w:asciiTheme="minorHAnsi" w:eastAsiaTheme="minorEastAsia" w:hAnsiTheme="minorHAnsi" w:cstheme="minorBidi"/>
          <w:i w:val="0"/>
          <w:iCs w:val="0"/>
          <w:noProof/>
          <w:sz w:val="22"/>
          <w:szCs w:val="22"/>
        </w:rPr>
      </w:pPr>
      <w:ins w:id="44"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"_Toc14098297"</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noProof/>
          </w:rPr>
          <w:t>5.2.5</w:t>
        </w:r>
        <w:r>
          <w:rPr>
            <w:rFonts w:asciiTheme="minorHAnsi" w:eastAsiaTheme="minorEastAsia" w:hAnsiTheme="minorHAnsi" w:cstheme="minorBidi"/>
            <w:i w:val="0"/>
            <w:iCs w:val="0"/>
            <w:noProof/>
            <w:sz w:val="22"/>
            <w:szCs w:val="22"/>
          </w:rPr>
          <w:tab/>
        </w:r>
        <w:r w:rsidRPr="00103153">
          <w:rPr>
            <w:rStyle w:val="Hyperlink"/>
            <w:noProof/>
          </w:rPr>
          <w:t>META-INF/asicmanifest*.xml</w:t>
        </w:r>
        <w:r>
          <w:rPr>
            <w:noProof/>
            <w:webHidden/>
          </w:rPr>
          <w:tab/>
        </w:r>
        <w:r>
          <w:rPr>
            <w:noProof/>
            <w:webHidden/>
          </w:rPr>
          <w:fldChar w:fldCharType="begin"/>
        </w:r>
        <w:r>
          <w:rPr>
            <w:noProof/>
            <w:webHidden/>
          </w:rPr>
          <w:instrText xml:space="preserve"> PAGEREF _Toc14098297 \h </w:instrText>
        </w:r>
        <w:r>
          <w:rPr>
            <w:noProof/>
            <w:webHidden/>
          </w:rPr>
        </w:r>
      </w:ins>
      <w:r>
        <w:rPr>
          <w:noProof/>
          <w:webHidden/>
        </w:rPr>
        <w:fldChar w:fldCharType="separate"/>
      </w:r>
      <w:ins w:id="45" w:author="Jerry Dimitriou" w:date="2019-07-15T15:51:00Z">
        <w:r>
          <w:rPr>
            <w:noProof/>
            <w:webHidden/>
          </w:rPr>
          <w:t>8</w:t>
        </w:r>
        <w:r>
          <w:rPr>
            <w:noProof/>
            <w:webHidden/>
          </w:rPr>
          <w:fldChar w:fldCharType="end"/>
        </w:r>
        <w:r w:rsidRPr="00103153">
          <w:rPr>
            <w:rStyle w:val="Hyperlink"/>
            <w:noProof/>
          </w:rPr>
          <w:fldChar w:fldCharType="end"/>
        </w:r>
      </w:ins>
    </w:p>
    <w:p w:rsidR="00DA67DD" w:rsidRDefault="00DA67DD">
      <w:pPr>
        <w:pStyle w:val="TOC3"/>
        <w:tabs>
          <w:tab w:val="left" w:pos="1100"/>
          <w:tab w:val="right" w:leader="dot" w:pos="10027"/>
        </w:tabs>
        <w:rPr>
          <w:ins w:id="46" w:author="Jerry Dimitriou" w:date="2019-07-15T15:51:00Z"/>
          <w:rFonts w:asciiTheme="minorHAnsi" w:eastAsiaTheme="minorEastAsia" w:hAnsiTheme="minorHAnsi" w:cstheme="minorBidi"/>
          <w:i w:val="0"/>
          <w:iCs w:val="0"/>
          <w:noProof/>
          <w:sz w:val="22"/>
          <w:szCs w:val="22"/>
        </w:rPr>
      </w:pPr>
      <w:ins w:id="47"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"_Toc14098298"</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noProof/>
          </w:rPr>
          <w:t>5.2.6</w:t>
        </w:r>
        <w:r>
          <w:rPr>
            <w:rFonts w:asciiTheme="minorHAnsi" w:eastAsiaTheme="minorEastAsia" w:hAnsiTheme="minorHAnsi" w:cstheme="minorBidi"/>
            <w:i w:val="0"/>
            <w:iCs w:val="0"/>
            <w:noProof/>
            <w:sz w:val="22"/>
            <w:szCs w:val="22"/>
          </w:rPr>
          <w:tab/>
        </w:r>
        <w:r w:rsidRPr="00103153">
          <w:rPr>
            <w:rStyle w:val="Hyperlink"/>
            <w:noProof/>
          </w:rPr>
          <w:t>META-INF/signature*.p7s</w:t>
        </w:r>
        <w:r>
          <w:rPr>
            <w:noProof/>
            <w:webHidden/>
          </w:rPr>
          <w:tab/>
        </w:r>
        <w:r>
          <w:rPr>
            <w:noProof/>
            <w:webHidden/>
          </w:rPr>
          <w:fldChar w:fldCharType="begin"/>
        </w:r>
        <w:r>
          <w:rPr>
            <w:noProof/>
            <w:webHidden/>
          </w:rPr>
          <w:instrText xml:space="preserve"> PAGEREF _Toc14098298 \h </w:instrText>
        </w:r>
        <w:r>
          <w:rPr>
            <w:noProof/>
            <w:webHidden/>
          </w:rPr>
        </w:r>
      </w:ins>
      <w:r>
        <w:rPr>
          <w:noProof/>
          <w:webHidden/>
        </w:rPr>
        <w:fldChar w:fldCharType="separate"/>
      </w:r>
      <w:ins w:id="48" w:author="Jerry Dimitriou" w:date="2019-07-15T15:51:00Z">
        <w:r>
          <w:rPr>
            <w:noProof/>
            <w:webHidden/>
          </w:rPr>
          <w:t>9</w:t>
        </w:r>
        <w:r>
          <w:rPr>
            <w:noProof/>
            <w:webHidden/>
          </w:rPr>
          <w:fldChar w:fldCharType="end"/>
        </w:r>
        <w:r w:rsidRPr="00103153">
          <w:rPr>
            <w:rStyle w:val="Hyperlink"/>
            <w:noProof/>
          </w:rPr>
          <w:fldChar w:fldCharType="end"/>
        </w:r>
      </w:ins>
    </w:p>
    <w:p w:rsidR="00DA67DD" w:rsidRDefault="00DA67DD">
      <w:pPr>
        <w:pStyle w:val="TOC3"/>
        <w:tabs>
          <w:tab w:val="left" w:pos="1100"/>
          <w:tab w:val="right" w:leader="dot" w:pos="10027"/>
        </w:tabs>
        <w:rPr>
          <w:ins w:id="49" w:author="Jerry Dimitriou" w:date="2019-07-15T15:51:00Z"/>
          <w:rFonts w:asciiTheme="minorHAnsi" w:eastAsiaTheme="minorEastAsia" w:hAnsiTheme="minorHAnsi" w:cstheme="minorBidi"/>
          <w:i w:val="0"/>
          <w:iCs w:val="0"/>
          <w:noProof/>
          <w:sz w:val="22"/>
          <w:szCs w:val="22"/>
        </w:rPr>
      </w:pPr>
      <w:ins w:id="50"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"_Toc14098299"</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noProof/>
          </w:rPr>
          <w:t>5.2.7</w:t>
        </w:r>
        <w:r>
          <w:rPr>
            <w:rFonts w:asciiTheme="minorHAnsi" w:eastAsiaTheme="minorEastAsia" w:hAnsiTheme="minorHAnsi" w:cstheme="minorBidi"/>
            <w:i w:val="0"/>
            <w:iCs w:val="0"/>
            <w:noProof/>
            <w:sz w:val="22"/>
            <w:szCs w:val="22"/>
          </w:rPr>
          <w:tab/>
        </w:r>
        <w:r w:rsidRPr="00103153">
          <w:rPr>
            <w:rStyle w:val="Hyperlink"/>
            <w:noProof/>
          </w:rPr>
          <w:t>Additional rules</w:t>
        </w:r>
        <w:r>
          <w:rPr>
            <w:noProof/>
            <w:webHidden/>
          </w:rPr>
          <w:tab/>
        </w:r>
        <w:r>
          <w:rPr>
            <w:noProof/>
            <w:webHidden/>
          </w:rPr>
          <w:fldChar w:fldCharType="begin"/>
        </w:r>
        <w:r>
          <w:rPr>
            <w:noProof/>
            <w:webHidden/>
          </w:rPr>
          <w:instrText xml:space="preserve"> PAGEREF _Toc14098299 \h </w:instrText>
        </w:r>
        <w:r>
          <w:rPr>
            <w:noProof/>
            <w:webHidden/>
          </w:rPr>
        </w:r>
      </w:ins>
      <w:r>
        <w:rPr>
          <w:noProof/>
          <w:webHidden/>
        </w:rPr>
        <w:fldChar w:fldCharType="separate"/>
      </w:r>
      <w:ins w:id="51" w:author="Jerry Dimitriou" w:date="2019-07-15T15:51:00Z">
        <w:r>
          <w:rPr>
            <w:noProof/>
            <w:webHidden/>
          </w:rPr>
          <w:t>9</w:t>
        </w:r>
        <w:r>
          <w:rPr>
            <w:noProof/>
            <w:webHidden/>
          </w:rPr>
          <w:fldChar w:fldCharType="end"/>
        </w:r>
        <w:r w:rsidRPr="00103153">
          <w:rPr>
            <w:rStyle w:val="Hyperlink"/>
            <w:noProof/>
          </w:rPr>
          <w:fldChar w:fldCharType="end"/>
        </w:r>
      </w:ins>
    </w:p>
    <w:p w:rsidR="00DA67DD" w:rsidRDefault="00DA67DD">
      <w:pPr>
        <w:pStyle w:val="TOC2"/>
        <w:tabs>
          <w:tab w:val="left" w:pos="880"/>
          <w:tab w:val="right" w:leader="dot" w:pos="10027"/>
        </w:tabs>
        <w:rPr>
          <w:ins w:id="52" w:author="Jerry Dimitriou" w:date="2019-07-15T15:51:00Z"/>
          <w:rFonts w:asciiTheme="minorHAnsi" w:eastAsiaTheme="minorEastAsia" w:hAnsiTheme="minorHAnsi" w:cstheme="minorBidi"/>
          <w:smallCaps w:val="0"/>
          <w:noProof/>
          <w:sz w:val="22"/>
          <w:szCs w:val="22"/>
        </w:rPr>
      </w:pPr>
      <w:ins w:id="53"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"_Toc14098300"</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rFonts w:eastAsia="Arial"/>
            <w:noProof/>
          </w:rPr>
          <w:t>5.3</w:t>
        </w:r>
        <w:r>
          <w:rPr>
            <w:rFonts w:asciiTheme="minorHAnsi" w:eastAsiaTheme="minorEastAsia" w:hAnsiTheme="minorHAnsi" w:cstheme="minorBidi"/>
            <w:smallCaps w:val="0"/>
            <w:noProof/>
            <w:sz w:val="22"/>
            <w:szCs w:val="22"/>
          </w:rPr>
          <w:tab/>
        </w:r>
        <w:r w:rsidRPr="00103153">
          <w:rPr>
            <w:rStyle w:val="Hyperlink"/>
            <w:rFonts w:eastAsia="Arial"/>
            <w:noProof/>
          </w:rPr>
          <w:t>ASiC signing</w:t>
        </w:r>
        <w:r>
          <w:rPr>
            <w:noProof/>
            <w:webHidden/>
          </w:rPr>
          <w:tab/>
        </w:r>
        <w:r>
          <w:rPr>
            <w:noProof/>
            <w:webHidden/>
          </w:rPr>
          <w:fldChar w:fldCharType="begin"/>
        </w:r>
        <w:r>
          <w:rPr>
            <w:noProof/>
            <w:webHidden/>
          </w:rPr>
          <w:instrText xml:space="preserve"> PAGEREF _Toc14098300 \h </w:instrText>
        </w:r>
        <w:r>
          <w:rPr>
            <w:noProof/>
            <w:webHidden/>
          </w:rPr>
        </w:r>
      </w:ins>
      <w:r>
        <w:rPr>
          <w:noProof/>
          <w:webHidden/>
        </w:rPr>
        <w:fldChar w:fldCharType="separate"/>
      </w:r>
      <w:ins w:id="54" w:author="Jerry Dimitriou" w:date="2019-07-15T15:51:00Z">
        <w:r>
          <w:rPr>
            <w:noProof/>
            <w:webHidden/>
          </w:rPr>
          <w:t>9</w:t>
        </w:r>
        <w:r>
          <w:rPr>
            <w:noProof/>
            <w:webHidden/>
          </w:rPr>
          <w:fldChar w:fldCharType="end"/>
        </w:r>
        <w:r w:rsidRPr="00103153">
          <w:rPr>
            <w:rStyle w:val="Hyperlink"/>
            <w:noProof/>
          </w:rPr>
          <w:fldChar w:fldCharType="end"/>
        </w:r>
      </w:ins>
    </w:p>
    <w:p w:rsidR="00DA67DD" w:rsidRDefault="00DA67DD">
      <w:pPr>
        <w:pStyle w:val="TOC1"/>
        <w:rPr>
          <w:ins w:id="55" w:author="Jerry Dimitriou" w:date="2019-07-15T15:51:00Z"/>
          <w:rFonts w:asciiTheme="minorHAnsi" w:eastAsiaTheme="minorEastAsia" w:hAnsiTheme="minorHAnsi" w:cstheme="minorBidi"/>
          <w:b w:val="0"/>
          <w:bCs w:val="0"/>
          <w:caps w:val="0"/>
          <w:noProof/>
          <w:sz w:val="22"/>
          <w:szCs w:val="22"/>
        </w:rPr>
      </w:pPr>
      <w:ins w:id="56" w:author="Jerry Dimitriou" w:date="2019-07-15T15:51:00Z">
        <w:r w:rsidRPr="00103153">
          <w:rPr>
            <w:rStyle w:val="Hyperlink"/>
            <w:noProof/>
          </w:rPr>
          <w:fldChar w:fldCharType="begin"/>
        </w:r>
        <w:r w:rsidRPr="00103153">
          <w:rPr>
            <w:rStyle w:val="Hyperlink"/>
            <w:noProof/>
          </w:rPr>
          <w:instrText xml:space="preserve"> </w:instrText>
        </w:r>
        <w:r>
          <w:rPr>
            <w:noProof/>
          </w:rPr>
          <w:instrText>HYPERLINK \l "_Toc14098301"</w:instrText>
        </w:r>
        <w:r w:rsidRPr="00103153">
          <w:rPr>
            <w:rStyle w:val="Hyperlink"/>
            <w:noProof/>
          </w:rPr>
          <w:instrText xml:space="preserve"> </w:instrText>
        </w:r>
        <w:r w:rsidRPr="00103153">
          <w:rPr>
            <w:rStyle w:val="Hyperlink"/>
            <w:noProof/>
          </w:rPr>
        </w:r>
        <w:r w:rsidRPr="00103153">
          <w:rPr>
            <w:rStyle w:val="Hyperlink"/>
            <w:noProof/>
          </w:rPr>
          <w:fldChar w:fldCharType="separate"/>
        </w:r>
        <w:r w:rsidRPr="00103153">
          <w:rPr>
            <w:rStyle w:val="Hyperlink"/>
            <w:noProof/>
          </w:rPr>
          <w:t>6</w:t>
        </w:r>
        <w:r>
          <w:rPr>
            <w:rFonts w:asciiTheme="minorHAnsi" w:eastAsiaTheme="minorEastAsia" w:hAnsiTheme="minorHAnsi" w:cstheme="minorBidi"/>
            <w:b w:val="0"/>
            <w:bCs w:val="0"/>
            <w:caps w:val="0"/>
            <w:noProof/>
            <w:sz w:val="22"/>
            <w:szCs w:val="22"/>
          </w:rPr>
          <w:tab/>
        </w:r>
        <w:r w:rsidRPr="00103153">
          <w:rPr>
            <w:rStyle w:val="Hyperlink"/>
            <w:noProof/>
          </w:rPr>
          <w:t>Tender encryption</w:t>
        </w:r>
        <w:r>
          <w:rPr>
            <w:noProof/>
            <w:webHidden/>
          </w:rPr>
          <w:tab/>
        </w:r>
        <w:r>
          <w:rPr>
            <w:noProof/>
            <w:webHidden/>
          </w:rPr>
          <w:fldChar w:fldCharType="begin"/>
        </w:r>
        <w:r>
          <w:rPr>
            <w:noProof/>
            <w:webHidden/>
          </w:rPr>
          <w:instrText xml:space="preserve"> PAGEREF _Toc14098301 \h </w:instrText>
        </w:r>
        <w:r>
          <w:rPr>
            <w:noProof/>
            <w:webHidden/>
          </w:rPr>
        </w:r>
      </w:ins>
      <w:r>
        <w:rPr>
          <w:noProof/>
          <w:webHidden/>
        </w:rPr>
        <w:fldChar w:fldCharType="separate"/>
      </w:r>
      <w:ins w:id="57" w:author="Jerry Dimitriou" w:date="2019-07-15T15:51:00Z">
        <w:r>
          <w:rPr>
            <w:noProof/>
            <w:webHidden/>
          </w:rPr>
          <w:t>10</w:t>
        </w:r>
        <w:r>
          <w:rPr>
            <w:noProof/>
            <w:webHidden/>
          </w:rPr>
          <w:fldChar w:fldCharType="end"/>
        </w:r>
        <w:r w:rsidRPr="00103153">
          <w:rPr>
            <w:rStyle w:val="Hyperlink"/>
            <w:noProof/>
          </w:rPr>
          <w:fldChar w:fldCharType="end"/>
        </w:r>
      </w:ins>
    </w:p>
    <w:p w:rsidR="001332B8" w:rsidDel="00DA67DD" w:rsidRDefault="001332B8">
      <w:pPr>
        <w:pStyle w:val="TOC1"/>
        <w:rPr>
          <w:del w:id="58" w:author="Jerry Dimitriou" w:date="2019-07-15T15:51:00Z"/>
          <w:rFonts w:asciiTheme="minorHAnsi" w:eastAsiaTheme="minorEastAsia" w:hAnsiTheme="minorHAnsi" w:cstheme="minorBidi"/>
          <w:b w:val="0"/>
          <w:bCs w:val="0"/>
          <w:caps w:val="0"/>
          <w:noProof/>
          <w:sz w:val="22"/>
          <w:szCs w:val="22"/>
          <w:lang w:val="nl-NL" w:eastAsia="nl-NL"/>
        </w:rPr>
      </w:pPr>
      <w:del w:id="59" w:author="Jerry Dimitriou" w:date="2019-07-15T15:51:00Z">
        <w:r w:rsidRPr="00DA67DD" w:rsidDel="00DA67DD">
          <w:rPr>
            <w:rFonts w:eastAsia="Arial"/>
            <w:noProof/>
            <w:rPrChange w:id="60" w:author="Jerry Dimitriou" w:date="2019-07-15T15:51:00Z">
              <w:rPr>
                <w:rStyle w:val="Hyperlink"/>
                <w:rFonts w:eastAsia="Arial"/>
                <w:noProof/>
              </w:rPr>
            </w:rPrChange>
          </w:rPr>
          <w:delText>1</w:delText>
        </w:r>
        <w:r w:rsidDel="00DA67DD">
          <w:rPr>
            <w:rFonts w:asciiTheme="minorHAnsi" w:eastAsiaTheme="minorEastAsia" w:hAnsiTheme="minorHAnsi" w:cstheme="minorBidi"/>
            <w:b w:val="0"/>
            <w:bCs w:val="0"/>
            <w:caps w:val="0"/>
            <w:noProof/>
            <w:sz w:val="22"/>
            <w:szCs w:val="22"/>
            <w:lang w:val="nl-NL" w:eastAsia="nl-NL"/>
          </w:rPr>
          <w:tab/>
        </w:r>
        <w:r w:rsidRPr="00DA67DD" w:rsidDel="00DA67DD">
          <w:rPr>
            <w:rFonts w:eastAsia="Arial"/>
            <w:noProof/>
            <w:rPrChange w:id="61" w:author="Jerry Dimitriou" w:date="2019-07-15T15:51:00Z">
              <w:rPr>
                <w:rStyle w:val="Hyperlink"/>
                <w:rFonts w:eastAsia="Arial"/>
                <w:noProof/>
              </w:rPr>
            </w:rPrChange>
          </w:rPr>
          <w:delText>Introduction</w:delText>
        </w:r>
        <w:r w:rsidDel="00DA67DD">
          <w:rPr>
            <w:noProof/>
            <w:webHidden/>
          </w:rPr>
          <w:tab/>
          <w:delText>4</w:delText>
        </w:r>
      </w:del>
    </w:p>
    <w:p w:rsidR="001332B8" w:rsidDel="00DA67DD" w:rsidRDefault="001332B8">
      <w:pPr>
        <w:pStyle w:val="TOC2"/>
        <w:tabs>
          <w:tab w:val="left" w:pos="880"/>
          <w:tab w:val="right" w:leader="dot" w:pos="10027"/>
        </w:tabs>
        <w:rPr>
          <w:del w:id="62" w:author="Jerry Dimitriou" w:date="2019-07-15T15:51:00Z"/>
          <w:rFonts w:asciiTheme="minorHAnsi" w:eastAsiaTheme="minorEastAsia" w:hAnsiTheme="minorHAnsi" w:cstheme="minorBidi"/>
          <w:smallCaps w:val="0"/>
          <w:noProof/>
          <w:sz w:val="22"/>
          <w:szCs w:val="22"/>
          <w:lang w:val="nl-NL" w:eastAsia="nl-NL"/>
        </w:rPr>
      </w:pPr>
      <w:del w:id="63" w:author="Jerry Dimitriou" w:date="2019-07-15T15:51:00Z">
        <w:r w:rsidRPr="00DA67DD" w:rsidDel="00DA67DD">
          <w:rPr>
            <w:noProof/>
            <w:rPrChange w:id="64" w:author="Jerry Dimitriou" w:date="2019-07-15T15:51:00Z">
              <w:rPr>
                <w:rStyle w:val="Hyperlink"/>
                <w:noProof/>
              </w:rPr>
            </w:rPrChange>
          </w:rPr>
          <w:delText>1.1</w:delText>
        </w:r>
        <w:r w:rsidDel="00DA67DD">
          <w:rPr>
            <w:rFonts w:asciiTheme="minorHAnsi" w:eastAsiaTheme="minorEastAsia" w:hAnsiTheme="minorHAnsi" w:cstheme="minorBidi"/>
            <w:smallCaps w:val="0"/>
            <w:noProof/>
            <w:sz w:val="22"/>
            <w:szCs w:val="22"/>
            <w:lang w:val="nl-NL" w:eastAsia="nl-NL"/>
          </w:rPr>
          <w:tab/>
        </w:r>
        <w:r w:rsidRPr="00DA67DD" w:rsidDel="00DA67DD">
          <w:rPr>
            <w:noProof/>
            <w:spacing w:val="-5"/>
            <w:rPrChange w:id="65" w:author="Jerry Dimitriou" w:date="2019-07-15T15:51:00Z">
              <w:rPr>
                <w:rStyle w:val="Hyperlink"/>
                <w:noProof/>
                <w:spacing w:val="-5"/>
              </w:rPr>
            </w:rPrChange>
          </w:rPr>
          <w:delText>A</w:delText>
        </w:r>
        <w:r w:rsidRPr="00DA67DD" w:rsidDel="00DA67DD">
          <w:rPr>
            <w:noProof/>
            <w:spacing w:val="2"/>
            <w:rPrChange w:id="66" w:author="Jerry Dimitriou" w:date="2019-07-15T15:51:00Z">
              <w:rPr>
                <w:rStyle w:val="Hyperlink"/>
                <w:noProof/>
                <w:spacing w:val="2"/>
              </w:rPr>
            </w:rPrChange>
          </w:rPr>
          <w:delText>u</w:delText>
        </w:r>
        <w:r w:rsidRPr="00DA67DD" w:rsidDel="00DA67DD">
          <w:rPr>
            <w:noProof/>
            <w:rPrChange w:id="67" w:author="Jerry Dimitriou" w:date="2019-07-15T15:51:00Z">
              <w:rPr>
                <w:rStyle w:val="Hyperlink"/>
                <w:noProof/>
              </w:rPr>
            </w:rPrChange>
          </w:rPr>
          <w:delText>di</w:delText>
        </w:r>
        <w:r w:rsidRPr="00DA67DD" w:rsidDel="00DA67DD">
          <w:rPr>
            <w:noProof/>
            <w:spacing w:val="1"/>
            <w:rPrChange w:id="68" w:author="Jerry Dimitriou" w:date="2019-07-15T15:51:00Z">
              <w:rPr>
                <w:rStyle w:val="Hyperlink"/>
                <w:noProof/>
                <w:spacing w:val="1"/>
              </w:rPr>
            </w:rPrChange>
          </w:rPr>
          <w:delText>e</w:delText>
        </w:r>
        <w:r w:rsidRPr="00DA67DD" w:rsidDel="00DA67DD">
          <w:rPr>
            <w:noProof/>
            <w:rPrChange w:id="69" w:author="Jerry Dimitriou" w:date="2019-07-15T15:51:00Z">
              <w:rPr>
                <w:rStyle w:val="Hyperlink"/>
                <w:noProof/>
              </w:rPr>
            </w:rPrChange>
          </w:rPr>
          <w:delText>nce</w:delText>
        </w:r>
        <w:r w:rsidDel="00DA67DD">
          <w:rPr>
            <w:noProof/>
            <w:webHidden/>
          </w:rPr>
          <w:tab/>
          <w:delText>4</w:delText>
        </w:r>
      </w:del>
    </w:p>
    <w:p w:rsidR="001332B8" w:rsidDel="00DA67DD" w:rsidRDefault="001332B8">
      <w:pPr>
        <w:pStyle w:val="TOC1"/>
        <w:rPr>
          <w:del w:id="70" w:author="Jerry Dimitriou" w:date="2019-07-15T15:51:00Z"/>
          <w:rFonts w:asciiTheme="minorHAnsi" w:eastAsiaTheme="minorEastAsia" w:hAnsiTheme="minorHAnsi" w:cstheme="minorBidi"/>
          <w:b w:val="0"/>
          <w:bCs w:val="0"/>
          <w:caps w:val="0"/>
          <w:noProof/>
          <w:sz w:val="22"/>
          <w:szCs w:val="22"/>
          <w:lang w:val="nl-NL" w:eastAsia="nl-NL"/>
        </w:rPr>
      </w:pPr>
      <w:del w:id="71" w:author="Jerry Dimitriou" w:date="2019-07-15T15:51:00Z">
        <w:r w:rsidRPr="00DA67DD" w:rsidDel="00DA67DD">
          <w:rPr>
            <w:noProof/>
            <w:rPrChange w:id="72" w:author="Jerry Dimitriou" w:date="2019-07-15T15:51:00Z">
              <w:rPr>
                <w:rStyle w:val="Hyperlink"/>
                <w:noProof/>
              </w:rPr>
            </w:rPrChange>
          </w:rPr>
          <w:delText>2</w:delText>
        </w:r>
        <w:r w:rsidDel="00DA67DD">
          <w:rPr>
            <w:rFonts w:asciiTheme="minorHAnsi" w:eastAsiaTheme="minorEastAsia" w:hAnsiTheme="minorHAnsi" w:cstheme="minorBidi"/>
            <w:b w:val="0"/>
            <w:bCs w:val="0"/>
            <w:caps w:val="0"/>
            <w:noProof/>
            <w:sz w:val="22"/>
            <w:szCs w:val="22"/>
            <w:lang w:val="nl-NL" w:eastAsia="nl-NL"/>
          </w:rPr>
          <w:tab/>
        </w:r>
        <w:r w:rsidRPr="00DA67DD" w:rsidDel="00DA67DD">
          <w:rPr>
            <w:noProof/>
            <w:rPrChange w:id="73" w:author="Jerry Dimitriou" w:date="2019-07-15T15:51:00Z">
              <w:rPr>
                <w:rStyle w:val="Hyperlink"/>
                <w:noProof/>
              </w:rPr>
            </w:rPrChange>
          </w:rPr>
          <w:delText>References</w:delText>
        </w:r>
        <w:r w:rsidDel="00DA67DD">
          <w:rPr>
            <w:noProof/>
            <w:webHidden/>
          </w:rPr>
          <w:tab/>
          <w:delText>5</w:delText>
        </w:r>
      </w:del>
    </w:p>
    <w:p w:rsidR="001332B8" w:rsidDel="00DA67DD" w:rsidRDefault="001332B8">
      <w:pPr>
        <w:pStyle w:val="TOC1"/>
        <w:rPr>
          <w:del w:id="74" w:author="Jerry Dimitriou" w:date="2019-07-15T15:51:00Z"/>
          <w:rFonts w:asciiTheme="minorHAnsi" w:eastAsiaTheme="minorEastAsia" w:hAnsiTheme="minorHAnsi" w:cstheme="minorBidi"/>
          <w:b w:val="0"/>
          <w:bCs w:val="0"/>
          <w:caps w:val="0"/>
          <w:noProof/>
          <w:sz w:val="22"/>
          <w:szCs w:val="22"/>
          <w:lang w:val="nl-NL" w:eastAsia="nl-NL"/>
        </w:rPr>
      </w:pPr>
      <w:del w:id="75" w:author="Jerry Dimitriou" w:date="2019-07-15T15:51:00Z">
        <w:r w:rsidRPr="00DA67DD" w:rsidDel="00DA67DD">
          <w:rPr>
            <w:noProof/>
            <w:rPrChange w:id="76" w:author="Jerry Dimitriou" w:date="2019-07-15T15:51:00Z">
              <w:rPr>
                <w:rStyle w:val="Hyperlink"/>
                <w:noProof/>
              </w:rPr>
            </w:rPrChange>
          </w:rPr>
          <w:delText>3</w:delText>
        </w:r>
        <w:r w:rsidDel="00DA67DD">
          <w:rPr>
            <w:rFonts w:asciiTheme="minorHAnsi" w:eastAsiaTheme="minorEastAsia" w:hAnsiTheme="minorHAnsi" w:cstheme="minorBidi"/>
            <w:b w:val="0"/>
            <w:bCs w:val="0"/>
            <w:caps w:val="0"/>
            <w:noProof/>
            <w:sz w:val="22"/>
            <w:szCs w:val="22"/>
            <w:lang w:val="nl-NL" w:eastAsia="nl-NL"/>
          </w:rPr>
          <w:tab/>
        </w:r>
        <w:r w:rsidRPr="00DA67DD" w:rsidDel="00DA67DD">
          <w:rPr>
            <w:noProof/>
            <w:rPrChange w:id="77" w:author="Jerry Dimitriou" w:date="2019-07-15T15:51:00Z">
              <w:rPr>
                <w:rStyle w:val="Hyperlink"/>
                <w:noProof/>
              </w:rPr>
            </w:rPrChange>
          </w:rPr>
          <w:delText>Document history</w:delText>
        </w:r>
        <w:r w:rsidDel="00DA67DD">
          <w:rPr>
            <w:noProof/>
            <w:webHidden/>
          </w:rPr>
          <w:tab/>
          <w:delText>6</w:delText>
        </w:r>
      </w:del>
    </w:p>
    <w:p w:rsidR="001332B8" w:rsidDel="00DA67DD" w:rsidRDefault="001332B8">
      <w:pPr>
        <w:pStyle w:val="TOC2"/>
        <w:tabs>
          <w:tab w:val="left" w:pos="880"/>
          <w:tab w:val="right" w:leader="dot" w:pos="10027"/>
        </w:tabs>
        <w:rPr>
          <w:del w:id="78" w:author="Jerry Dimitriou" w:date="2019-07-15T15:51:00Z"/>
          <w:rFonts w:asciiTheme="minorHAnsi" w:eastAsiaTheme="minorEastAsia" w:hAnsiTheme="minorHAnsi" w:cstheme="minorBidi"/>
          <w:smallCaps w:val="0"/>
          <w:noProof/>
          <w:sz w:val="22"/>
          <w:szCs w:val="22"/>
          <w:lang w:val="nl-NL" w:eastAsia="nl-NL"/>
        </w:rPr>
      </w:pPr>
      <w:del w:id="79" w:author="Jerry Dimitriou" w:date="2019-07-15T15:51:00Z">
        <w:r w:rsidRPr="00DA67DD" w:rsidDel="00DA67DD">
          <w:rPr>
            <w:noProof/>
            <w:rPrChange w:id="80" w:author="Jerry Dimitriou" w:date="2019-07-15T15:51:00Z">
              <w:rPr>
                <w:rStyle w:val="Hyperlink"/>
                <w:noProof/>
              </w:rPr>
            </w:rPrChange>
          </w:rPr>
          <w:delText>3.1</w:delText>
        </w:r>
        <w:r w:rsidDel="00DA67DD">
          <w:rPr>
            <w:rFonts w:asciiTheme="minorHAnsi" w:eastAsiaTheme="minorEastAsia" w:hAnsiTheme="minorHAnsi" w:cstheme="minorBidi"/>
            <w:smallCaps w:val="0"/>
            <w:noProof/>
            <w:sz w:val="22"/>
            <w:szCs w:val="22"/>
            <w:lang w:val="nl-NL" w:eastAsia="nl-NL"/>
          </w:rPr>
          <w:tab/>
        </w:r>
        <w:r w:rsidRPr="00DA67DD" w:rsidDel="00DA67DD">
          <w:rPr>
            <w:noProof/>
            <w:rPrChange w:id="81" w:author="Jerry Dimitriou" w:date="2019-07-15T15:51:00Z">
              <w:rPr>
                <w:rStyle w:val="Hyperlink"/>
                <w:noProof/>
              </w:rPr>
            </w:rPrChange>
          </w:rPr>
          <w:delText>Revision history</w:delText>
        </w:r>
        <w:r w:rsidDel="00DA67DD">
          <w:rPr>
            <w:noProof/>
            <w:webHidden/>
          </w:rPr>
          <w:tab/>
          <w:delText>6</w:delText>
        </w:r>
      </w:del>
    </w:p>
    <w:p w:rsidR="001332B8" w:rsidDel="00DA67DD" w:rsidRDefault="001332B8">
      <w:pPr>
        <w:pStyle w:val="TOC2"/>
        <w:tabs>
          <w:tab w:val="left" w:pos="880"/>
          <w:tab w:val="right" w:leader="dot" w:pos="10027"/>
        </w:tabs>
        <w:rPr>
          <w:del w:id="82" w:author="Jerry Dimitriou" w:date="2019-07-15T15:51:00Z"/>
          <w:rFonts w:asciiTheme="minorHAnsi" w:eastAsiaTheme="minorEastAsia" w:hAnsiTheme="minorHAnsi" w:cstheme="minorBidi"/>
          <w:smallCaps w:val="0"/>
          <w:noProof/>
          <w:sz w:val="22"/>
          <w:szCs w:val="22"/>
          <w:lang w:val="nl-NL" w:eastAsia="nl-NL"/>
        </w:rPr>
      </w:pPr>
      <w:del w:id="83" w:author="Jerry Dimitriou" w:date="2019-07-15T15:51:00Z">
        <w:r w:rsidRPr="00DA67DD" w:rsidDel="00DA67DD">
          <w:rPr>
            <w:rFonts w:eastAsia="Arial"/>
            <w:noProof/>
            <w:rPrChange w:id="84" w:author="Jerry Dimitriou" w:date="2019-07-15T15:51:00Z">
              <w:rPr>
                <w:rStyle w:val="Hyperlink"/>
                <w:rFonts w:eastAsia="Arial"/>
                <w:noProof/>
              </w:rPr>
            </w:rPrChange>
          </w:rPr>
          <w:delText>3.2</w:delText>
        </w:r>
        <w:r w:rsidDel="00DA67DD">
          <w:rPr>
            <w:rFonts w:asciiTheme="minorHAnsi" w:eastAsiaTheme="minorEastAsia" w:hAnsiTheme="minorHAnsi" w:cstheme="minorBidi"/>
            <w:smallCaps w:val="0"/>
            <w:noProof/>
            <w:sz w:val="22"/>
            <w:szCs w:val="22"/>
            <w:lang w:val="nl-NL" w:eastAsia="nl-NL"/>
          </w:rPr>
          <w:tab/>
        </w:r>
        <w:r w:rsidRPr="00DA67DD" w:rsidDel="00DA67DD">
          <w:rPr>
            <w:rFonts w:eastAsia="Arial"/>
            <w:noProof/>
            <w:rPrChange w:id="85" w:author="Jerry Dimitriou" w:date="2019-07-15T15:51:00Z">
              <w:rPr>
                <w:rStyle w:val="Hyperlink"/>
                <w:rFonts w:eastAsia="Arial"/>
                <w:noProof/>
              </w:rPr>
            </w:rPrChange>
          </w:rPr>
          <w:delText>Co</w:delText>
        </w:r>
        <w:r w:rsidRPr="00DA67DD" w:rsidDel="00DA67DD">
          <w:rPr>
            <w:rFonts w:eastAsia="Arial"/>
            <w:noProof/>
            <w:spacing w:val="1"/>
            <w:rPrChange w:id="86" w:author="Jerry Dimitriou" w:date="2019-07-15T15:51:00Z">
              <w:rPr>
                <w:rStyle w:val="Hyperlink"/>
                <w:rFonts w:eastAsia="Arial"/>
                <w:noProof/>
                <w:spacing w:val="1"/>
              </w:rPr>
            </w:rPrChange>
          </w:rPr>
          <w:delText>n</w:delText>
        </w:r>
        <w:r w:rsidRPr="00DA67DD" w:rsidDel="00DA67DD">
          <w:rPr>
            <w:rFonts w:eastAsia="Arial"/>
            <w:noProof/>
            <w:rPrChange w:id="87" w:author="Jerry Dimitriou" w:date="2019-07-15T15:51:00Z">
              <w:rPr>
                <w:rStyle w:val="Hyperlink"/>
                <w:rFonts w:eastAsia="Arial"/>
                <w:noProof/>
              </w:rPr>
            </w:rPrChange>
          </w:rPr>
          <w:delText>trib</w:delText>
        </w:r>
        <w:r w:rsidRPr="00DA67DD" w:rsidDel="00DA67DD">
          <w:rPr>
            <w:rFonts w:eastAsia="Arial"/>
            <w:noProof/>
            <w:spacing w:val="1"/>
            <w:rPrChange w:id="88" w:author="Jerry Dimitriou" w:date="2019-07-15T15:51:00Z">
              <w:rPr>
                <w:rStyle w:val="Hyperlink"/>
                <w:rFonts w:eastAsia="Arial"/>
                <w:noProof/>
                <w:spacing w:val="1"/>
              </w:rPr>
            </w:rPrChange>
          </w:rPr>
          <w:delText>u</w:delText>
        </w:r>
        <w:r w:rsidRPr="00DA67DD" w:rsidDel="00DA67DD">
          <w:rPr>
            <w:rFonts w:eastAsia="Arial"/>
            <w:noProof/>
            <w:rPrChange w:id="89" w:author="Jerry Dimitriou" w:date="2019-07-15T15:51:00Z">
              <w:rPr>
                <w:rStyle w:val="Hyperlink"/>
                <w:rFonts w:eastAsia="Arial"/>
                <w:noProof/>
              </w:rPr>
            </w:rPrChange>
          </w:rPr>
          <w:delText>t</w:delText>
        </w:r>
        <w:r w:rsidRPr="00DA67DD" w:rsidDel="00DA67DD">
          <w:rPr>
            <w:rFonts w:eastAsia="Arial"/>
            <w:noProof/>
            <w:spacing w:val="-1"/>
            <w:rPrChange w:id="90" w:author="Jerry Dimitriou" w:date="2019-07-15T15:51:00Z">
              <w:rPr>
                <w:rStyle w:val="Hyperlink"/>
                <w:rFonts w:eastAsia="Arial"/>
                <w:noProof/>
                <w:spacing w:val="-1"/>
              </w:rPr>
            </w:rPrChange>
          </w:rPr>
          <w:delText>o</w:delText>
        </w:r>
        <w:r w:rsidRPr="00DA67DD" w:rsidDel="00DA67DD">
          <w:rPr>
            <w:rFonts w:eastAsia="Arial"/>
            <w:noProof/>
            <w:rPrChange w:id="91" w:author="Jerry Dimitriou" w:date="2019-07-15T15:51:00Z">
              <w:rPr>
                <w:rStyle w:val="Hyperlink"/>
                <w:rFonts w:eastAsia="Arial"/>
                <w:noProof/>
              </w:rPr>
            </w:rPrChange>
          </w:rPr>
          <w:delText>rs</w:delText>
        </w:r>
        <w:r w:rsidDel="00DA67DD">
          <w:rPr>
            <w:noProof/>
            <w:webHidden/>
          </w:rPr>
          <w:tab/>
          <w:delText>6</w:delText>
        </w:r>
      </w:del>
    </w:p>
    <w:p w:rsidR="001332B8" w:rsidDel="00DA67DD" w:rsidRDefault="001332B8">
      <w:pPr>
        <w:pStyle w:val="TOC1"/>
        <w:rPr>
          <w:del w:id="92" w:author="Jerry Dimitriou" w:date="2019-07-15T15:51:00Z"/>
          <w:rFonts w:asciiTheme="minorHAnsi" w:eastAsiaTheme="minorEastAsia" w:hAnsiTheme="minorHAnsi" w:cstheme="minorBidi"/>
          <w:b w:val="0"/>
          <w:bCs w:val="0"/>
          <w:caps w:val="0"/>
          <w:noProof/>
          <w:sz w:val="22"/>
          <w:szCs w:val="22"/>
          <w:lang w:val="nl-NL" w:eastAsia="nl-NL"/>
        </w:rPr>
      </w:pPr>
      <w:del w:id="93" w:author="Jerry Dimitriou" w:date="2019-07-15T15:51:00Z">
        <w:r w:rsidRPr="00DA67DD" w:rsidDel="00DA67DD">
          <w:rPr>
            <w:noProof/>
            <w:rPrChange w:id="94" w:author="Jerry Dimitriou" w:date="2019-07-15T15:51:00Z">
              <w:rPr>
                <w:rStyle w:val="Hyperlink"/>
                <w:noProof/>
              </w:rPr>
            </w:rPrChange>
          </w:rPr>
          <w:delText>4</w:delText>
        </w:r>
        <w:r w:rsidDel="00DA67DD">
          <w:rPr>
            <w:rFonts w:asciiTheme="minorHAnsi" w:eastAsiaTheme="minorEastAsia" w:hAnsiTheme="minorHAnsi" w:cstheme="minorBidi"/>
            <w:b w:val="0"/>
            <w:bCs w:val="0"/>
            <w:caps w:val="0"/>
            <w:noProof/>
            <w:sz w:val="22"/>
            <w:szCs w:val="22"/>
            <w:lang w:val="nl-NL" w:eastAsia="nl-NL"/>
          </w:rPr>
          <w:tab/>
        </w:r>
        <w:r w:rsidRPr="00DA67DD" w:rsidDel="00DA67DD">
          <w:rPr>
            <w:noProof/>
            <w:rPrChange w:id="95" w:author="Jerry Dimitriou" w:date="2019-07-15T15:51:00Z">
              <w:rPr>
                <w:rStyle w:val="Hyperlink"/>
                <w:noProof/>
              </w:rPr>
            </w:rPrChange>
          </w:rPr>
          <w:delText>ENISA SOG-IS standards</w:delText>
        </w:r>
        <w:r w:rsidDel="00DA67DD">
          <w:rPr>
            <w:noProof/>
            <w:webHidden/>
          </w:rPr>
          <w:tab/>
          <w:delText>7</w:delText>
        </w:r>
      </w:del>
    </w:p>
    <w:p w:rsidR="001332B8" w:rsidDel="00DA67DD" w:rsidRDefault="001332B8">
      <w:pPr>
        <w:pStyle w:val="TOC1"/>
        <w:rPr>
          <w:del w:id="96" w:author="Jerry Dimitriou" w:date="2019-07-15T15:51:00Z"/>
          <w:rFonts w:asciiTheme="minorHAnsi" w:eastAsiaTheme="minorEastAsia" w:hAnsiTheme="minorHAnsi" w:cstheme="minorBidi"/>
          <w:b w:val="0"/>
          <w:bCs w:val="0"/>
          <w:caps w:val="0"/>
          <w:noProof/>
          <w:sz w:val="22"/>
          <w:szCs w:val="22"/>
          <w:lang w:val="nl-NL" w:eastAsia="nl-NL"/>
        </w:rPr>
      </w:pPr>
      <w:del w:id="97" w:author="Jerry Dimitriou" w:date="2019-07-15T15:51:00Z">
        <w:r w:rsidRPr="00DA67DD" w:rsidDel="00DA67DD">
          <w:rPr>
            <w:noProof/>
            <w:rPrChange w:id="98" w:author="Jerry Dimitriou" w:date="2019-07-15T15:51:00Z">
              <w:rPr>
                <w:rStyle w:val="Hyperlink"/>
                <w:noProof/>
              </w:rPr>
            </w:rPrChange>
          </w:rPr>
          <w:delText>5</w:delText>
        </w:r>
        <w:r w:rsidDel="00DA67DD">
          <w:rPr>
            <w:rFonts w:asciiTheme="minorHAnsi" w:eastAsiaTheme="minorEastAsia" w:hAnsiTheme="minorHAnsi" w:cstheme="minorBidi"/>
            <w:b w:val="0"/>
            <w:bCs w:val="0"/>
            <w:caps w:val="0"/>
            <w:noProof/>
            <w:sz w:val="22"/>
            <w:szCs w:val="22"/>
            <w:lang w:val="nl-NL" w:eastAsia="nl-NL"/>
          </w:rPr>
          <w:tab/>
        </w:r>
        <w:r w:rsidRPr="00DA67DD" w:rsidDel="00DA67DD">
          <w:rPr>
            <w:noProof/>
            <w:rPrChange w:id="99" w:author="Jerry Dimitriou" w:date="2019-07-15T15:51:00Z">
              <w:rPr>
                <w:rStyle w:val="Hyperlink"/>
                <w:noProof/>
              </w:rPr>
            </w:rPrChange>
          </w:rPr>
          <w:delText>ASiC-E container with CAdES signature</w:delText>
        </w:r>
        <w:r w:rsidDel="00DA67DD">
          <w:rPr>
            <w:noProof/>
            <w:webHidden/>
          </w:rPr>
          <w:tab/>
          <w:delText>7</w:delText>
        </w:r>
      </w:del>
    </w:p>
    <w:p w:rsidR="001332B8" w:rsidDel="00DA67DD" w:rsidRDefault="001332B8">
      <w:pPr>
        <w:pStyle w:val="TOC2"/>
        <w:tabs>
          <w:tab w:val="left" w:pos="880"/>
          <w:tab w:val="right" w:leader="dot" w:pos="10027"/>
        </w:tabs>
        <w:rPr>
          <w:del w:id="100" w:author="Jerry Dimitriou" w:date="2019-07-15T15:51:00Z"/>
          <w:rFonts w:asciiTheme="minorHAnsi" w:eastAsiaTheme="minorEastAsia" w:hAnsiTheme="minorHAnsi" w:cstheme="minorBidi"/>
          <w:smallCaps w:val="0"/>
          <w:noProof/>
          <w:sz w:val="22"/>
          <w:szCs w:val="22"/>
          <w:lang w:val="nl-NL" w:eastAsia="nl-NL"/>
        </w:rPr>
      </w:pPr>
      <w:del w:id="101" w:author="Jerry Dimitriou" w:date="2019-07-15T15:51:00Z">
        <w:r w:rsidRPr="00DA67DD" w:rsidDel="00DA67DD">
          <w:rPr>
            <w:rFonts w:eastAsia="Arial"/>
            <w:noProof/>
            <w:rPrChange w:id="102" w:author="Jerry Dimitriou" w:date="2019-07-15T15:51:00Z">
              <w:rPr>
                <w:rStyle w:val="Hyperlink"/>
                <w:rFonts w:eastAsia="Arial"/>
                <w:noProof/>
              </w:rPr>
            </w:rPrChange>
          </w:rPr>
          <w:delText>5.1</w:delText>
        </w:r>
        <w:r w:rsidDel="00DA67DD">
          <w:rPr>
            <w:rFonts w:asciiTheme="minorHAnsi" w:eastAsiaTheme="minorEastAsia" w:hAnsiTheme="minorHAnsi" w:cstheme="minorBidi"/>
            <w:smallCaps w:val="0"/>
            <w:noProof/>
            <w:sz w:val="22"/>
            <w:szCs w:val="22"/>
            <w:lang w:val="nl-NL" w:eastAsia="nl-NL"/>
          </w:rPr>
          <w:tab/>
        </w:r>
        <w:r w:rsidRPr="00DA67DD" w:rsidDel="00DA67DD">
          <w:rPr>
            <w:rFonts w:eastAsia="Arial"/>
            <w:noProof/>
            <w:rPrChange w:id="103" w:author="Jerry Dimitriou" w:date="2019-07-15T15:51:00Z">
              <w:rPr>
                <w:rStyle w:val="Hyperlink"/>
                <w:rFonts w:eastAsia="Arial"/>
                <w:noProof/>
              </w:rPr>
            </w:rPrChange>
          </w:rPr>
          <w:delText>Introduction</w:delText>
        </w:r>
        <w:r w:rsidDel="00DA67DD">
          <w:rPr>
            <w:noProof/>
            <w:webHidden/>
          </w:rPr>
          <w:tab/>
          <w:delText>7</w:delText>
        </w:r>
      </w:del>
    </w:p>
    <w:p w:rsidR="001332B8" w:rsidDel="00DA67DD" w:rsidRDefault="001332B8">
      <w:pPr>
        <w:pStyle w:val="TOC2"/>
        <w:tabs>
          <w:tab w:val="left" w:pos="880"/>
          <w:tab w:val="right" w:leader="dot" w:pos="10027"/>
        </w:tabs>
        <w:rPr>
          <w:del w:id="104" w:author="Jerry Dimitriou" w:date="2019-07-15T15:51:00Z"/>
          <w:rFonts w:asciiTheme="minorHAnsi" w:eastAsiaTheme="minorEastAsia" w:hAnsiTheme="minorHAnsi" w:cstheme="minorBidi"/>
          <w:smallCaps w:val="0"/>
          <w:noProof/>
          <w:sz w:val="22"/>
          <w:szCs w:val="22"/>
          <w:lang w:val="nl-NL" w:eastAsia="nl-NL"/>
        </w:rPr>
      </w:pPr>
      <w:del w:id="105" w:author="Jerry Dimitriou" w:date="2019-07-15T15:51:00Z">
        <w:r w:rsidRPr="00DA67DD" w:rsidDel="00DA67DD">
          <w:rPr>
            <w:rFonts w:eastAsia="Arial"/>
            <w:noProof/>
            <w:rPrChange w:id="106" w:author="Jerry Dimitriou" w:date="2019-07-15T15:51:00Z">
              <w:rPr>
                <w:rStyle w:val="Hyperlink"/>
                <w:rFonts w:eastAsia="Arial"/>
                <w:noProof/>
              </w:rPr>
            </w:rPrChange>
          </w:rPr>
          <w:delText>5.2</w:delText>
        </w:r>
        <w:r w:rsidDel="00DA67DD">
          <w:rPr>
            <w:rFonts w:asciiTheme="minorHAnsi" w:eastAsiaTheme="minorEastAsia" w:hAnsiTheme="minorHAnsi" w:cstheme="minorBidi"/>
            <w:smallCaps w:val="0"/>
            <w:noProof/>
            <w:sz w:val="22"/>
            <w:szCs w:val="22"/>
            <w:lang w:val="nl-NL" w:eastAsia="nl-NL"/>
          </w:rPr>
          <w:tab/>
        </w:r>
        <w:r w:rsidRPr="00DA67DD" w:rsidDel="00DA67DD">
          <w:rPr>
            <w:rFonts w:eastAsia="Arial"/>
            <w:noProof/>
            <w:rPrChange w:id="107" w:author="Jerry Dimitriou" w:date="2019-07-15T15:51:00Z">
              <w:rPr>
                <w:rStyle w:val="Hyperlink"/>
                <w:rFonts w:eastAsia="Arial"/>
                <w:noProof/>
              </w:rPr>
            </w:rPrChange>
          </w:rPr>
          <w:delText>Description</w:delText>
        </w:r>
        <w:r w:rsidDel="00DA67DD">
          <w:rPr>
            <w:noProof/>
            <w:webHidden/>
          </w:rPr>
          <w:tab/>
          <w:delText>7</w:delText>
        </w:r>
      </w:del>
    </w:p>
    <w:p w:rsidR="001332B8" w:rsidDel="00DA67DD" w:rsidRDefault="001332B8">
      <w:pPr>
        <w:pStyle w:val="TOC3"/>
        <w:tabs>
          <w:tab w:val="left" w:pos="1100"/>
          <w:tab w:val="right" w:leader="dot" w:pos="10027"/>
        </w:tabs>
        <w:rPr>
          <w:del w:id="108" w:author="Jerry Dimitriou" w:date="2019-07-15T15:51:00Z"/>
          <w:rFonts w:asciiTheme="minorHAnsi" w:eastAsiaTheme="minorEastAsia" w:hAnsiTheme="minorHAnsi" w:cstheme="minorBidi"/>
          <w:i w:val="0"/>
          <w:iCs w:val="0"/>
          <w:noProof/>
          <w:sz w:val="22"/>
          <w:szCs w:val="22"/>
          <w:lang w:val="nl-NL" w:eastAsia="nl-NL"/>
        </w:rPr>
      </w:pPr>
      <w:del w:id="109" w:author="Jerry Dimitriou" w:date="2019-07-15T15:51:00Z">
        <w:r w:rsidRPr="00DA67DD" w:rsidDel="00DA67DD">
          <w:rPr>
            <w:noProof/>
            <w:rPrChange w:id="110" w:author="Jerry Dimitriou" w:date="2019-07-15T15:51:00Z">
              <w:rPr>
                <w:rStyle w:val="Hyperlink"/>
                <w:noProof/>
              </w:rPr>
            </w:rPrChange>
          </w:rPr>
          <w:delText>5.2.1</w:delText>
        </w:r>
        <w:r w:rsidDel="00DA67DD">
          <w:rPr>
            <w:rFonts w:asciiTheme="minorHAnsi" w:eastAsiaTheme="minorEastAsia" w:hAnsiTheme="minorHAnsi" w:cstheme="minorBidi"/>
            <w:i w:val="0"/>
            <w:iCs w:val="0"/>
            <w:noProof/>
            <w:sz w:val="22"/>
            <w:szCs w:val="22"/>
            <w:lang w:val="nl-NL" w:eastAsia="nl-NL"/>
          </w:rPr>
          <w:tab/>
        </w:r>
        <w:r w:rsidRPr="00DA67DD" w:rsidDel="00DA67DD">
          <w:rPr>
            <w:noProof/>
            <w:rPrChange w:id="111" w:author="Jerry Dimitriou" w:date="2019-07-15T15:51:00Z">
              <w:rPr>
                <w:rStyle w:val="Hyperlink"/>
                <w:noProof/>
              </w:rPr>
            </w:rPrChange>
          </w:rPr>
          <w:delText>mimetype</w:delText>
        </w:r>
        <w:r w:rsidDel="00DA67DD">
          <w:rPr>
            <w:noProof/>
            <w:webHidden/>
          </w:rPr>
          <w:tab/>
          <w:delText>8</w:delText>
        </w:r>
      </w:del>
    </w:p>
    <w:p w:rsidR="001332B8" w:rsidDel="00DA67DD" w:rsidRDefault="001332B8">
      <w:pPr>
        <w:pStyle w:val="TOC3"/>
        <w:tabs>
          <w:tab w:val="left" w:pos="1100"/>
          <w:tab w:val="right" w:leader="dot" w:pos="10027"/>
        </w:tabs>
        <w:rPr>
          <w:del w:id="112" w:author="Jerry Dimitriou" w:date="2019-07-15T15:51:00Z"/>
          <w:rFonts w:asciiTheme="minorHAnsi" w:eastAsiaTheme="minorEastAsia" w:hAnsiTheme="minorHAnsi" w:cstheme="minorBidi"/>
          <w:i w:val="0"/>
          <w:iCs w:val="0"/>
          <w:noProof/>
          <w:sz w:val="22"/>
          <w:szCs w:val="22"/>
          <w:lang w:val="nl-NL" w:eastAsia="nl-NL"/>
        </w:rPr>
      </w:pPr>
      <w:del w:id="113" w:author="Jerry Dimitriou" w:date="2019-07-15T15:51:00Z">
        <w:r w:rsidRPr="00DA67DD" w:rsidDel="00DA67DD">
          <w:rPr>
            <w:noProof/>
            <w:rPrChange w:id="114" w:author="Jerry Dimitriou" w:date="2019-07-15T15:51:00Z">
              <w:rPr>
                <w:rStyle w:val="Hyperlink"/>
                <w:noProof/>
              </w:rPr>
            </w:rPrChange>
          </w:rPr>
          <w:delText>5.2.2</w:delText>
        </w:r>
        <w:r w:rsidDel="00DA67DD">
          <w:rPr>
            <w:rFonts w:asciiTheme="minorHAnsi" w:eastAsiaTheme="minorEastAsia" w:hAnsiTheme="minorHAnsi" w:cstheme="minorBidi"/>
            <w:i w:val="0"/>
            <w:iCs w:val="0"/>
            <w:noProof/>
            <w:sz w:val="22"/>
            <w:szCs w:val="22"/>
            <w:lang w:val="nl-NL" w:eastAsia="nl-NL"/>
          </w:rPr>
          <w:tab/>
        </w:r>
        <w:r w:rsidRPr="00DA67DD" w:rsidDel="00DA67DD">
          <w:rPr>
            <w:noProof/>
            <w:rPrChange w:id="115" w:author="Jerry Dimitriou" w:date="2019-07-15T15:51:00Z">
              <w:rPr>
                <w:rStyle w:val="Hyperlink"/>
                <w:noProof/>
              </w:rPr>
            </w:rPrChange>
          </w:rPr>
          <w:delText>sbdh.xml (SBDH)</w:delText>
        </w:r>
        <w:r w:rsidDel="00DA67DD">
          <w:rPr>
            <w:noProof/>
            <w:webHidden/>
          </w:rPr>
          <w:tab/>
          <w:delText>8</w:delText>
        </w:r>
      </w:del>
    </w:p>
    <w:p w:rsidR="001332B8" w:rsidDel="00DA67DD" w:rsidRDefault="001332B8">
      <w:pPr>
        <w:pStyle w:val="TOC3"/>
        <w:tabs>
          <w:tab w:val="left" w:pos="1100"/>
          <w:tab w:val="right" w:leader="dot" w:pos="10027"/>
        </w:tabs>
        <w:rPr>
          <w:del w:id="116" w:author="Jerry Dimitriou" w:date="2019-07-15T15:51:00Z"/>
          <w:rFonts w:asciiTheme="minorHAnsi" w:eastAsiaTheme="minorEastAsia" w:hAnsiTheme="minorHAnsi" w:cstheme="minorBidi"/>
          <w:i w:val="0"/>
          <w:iCs w:val="0"/>
          <w:noProof/>
          <w:sz w:val="22"/>
          <w:szCs w:val="22"/>
          <w:lang w:val="nl-NL" w:eastAsia="nl-NL"/>
        </w:rPr>
      </w:pPr>
      <w:del w:id="117" w:author="Jerry Dimitriou" w:date="2019-07-15T15:51:00Z">
        <w:r w:rsidRPr="00DA67DD" w:rsidDel="00DA67DD">
          <w:rPr>
            <w:noProof/>
            <w:rPrChange w:id="118" w:author="Jerry Dimitriou" w:date="2019-07-15T15:51:00Z">
              <w:rPr>
                <w:rStyle w:val="Hyperlink"/>
                <w:noProof/>
              </w:rPr>
            </w:rPrChange>
          </w:rPr>
          <w:delText>5.2.3</w:delText>
        </w:r>
        <w:r w:rsidDel="00DA67DD">
          <w:rPr>
            <w:rFonts w:asciiTheme="minorHAnsi" w:eastAsiaTheme="minorEastAsia" w:hAnsiTheme="minorHAnsi" w:cstheme="minorBidi"/>
            <w:i w:val="0"/>
            <w:iCs w:val="0"/>
            <w:noProof/>
            <w:sz w:val="22"/>
            <w:szCs w:val="22"/>
            <w:lang w:val="nl-NL" w:eastAsia="nl-NL"/>
          </w:rPr>
          <w:tab/>
        </w:r>
        <w:r w:rsidRPr="00DA67DD" w:rsidDel="00DA67DD">
          <w:rPr>
            <w:noProof/>
            <w:rPrChange w:id="119" w:author="Jerry Dimitriou" w:date="2019-07-15T15:51:00Z">
              <w:rPr>
                <w:rStyle w:val="Hyperlink"/>
                <w:noProof/>
              </w:rPr>
            </w:rPrChange>
          </w:rPr>
          <w:delText>Business documents</w:delText>
        </w:r>
        <w:r w:rsidDel="00DA67DD">
          <w:rPr>
            <w:noProof/>
            <w:webHidden/>
          </w:rPr>
          <w:tab/>
          <w:delText>8</w:delText>
        </w:r>
      </w:del>
    </w:p>
    <w:p w:rsidR="001332B8" w:rsidDel="00DA67DD" w:rsidRDefault="001332B8">
      <w:pPr>
        <w:pStyle w:val="TOC3"/>
        <w:tabs>
          <w:tab w:val="left" w:pos="1100"/>
          <w:tab w:val="right" w:leader="dot" w:pos="10027"/>
        </w:tabs>
        <w:rPr>
          <w:del w:id="120" w:author="Jerry Dimitriou" w:date="2019-07-15T15:51:00Z"/>
          <w:rFonts w:asciiTheme="minorHAnsi" w:eastAsiaTheme="minorEastAsia" w:hAnsiTheme="minorHAnsi" w:cstheme="minorBidi"/>
          <w:i w:val="0"/>
          <w:iCs w:val="0"/>
          <w:noProof/>
          <w:sz w:val="22"/>
          <w:szCs w:val="22"/>
          <w:lang w:val="nl-NL" w:eastAsia="nl-NL"/>
        </w:rPr>
      </w:pPr>
      <w:del w:id="121" w:author="Jerry Dimitriou" w:date="2019-07-15T15:51:00Z">
        <w:r w:rsidRPr="00DA67DD" w:rsidDel="00DA67DD">
          <w:rPr>
            <w:noProof/>
            <w:rPrChange w:id="122" w:author="Jerry Dimitriou" w:date="2019-07-15T15:51:00Z">
              <w:rPr>
                <w:rStyle w:val="Hyperlink"/>
                <w:noProof/>
              </w:rPr>
            </w:rPrChange>
          </w:rPr>
          <w:delText>5.2.4</w:delText>
        </w:r>
        <w:r w:rsidDel="00DA67DD">
          <w:rPr>
            <w:rFonts w:asciiTheme="minorHAnsi" w:eastAsiaTheme="minorEastAsia" w:hAnsiTheme="minorHAnsi" w:cstheme="minorBidi"/>
            <w:i w:val="0"/>
            <w:iCs w:val="0"/>
            <w:noProof/>
            <w:sz w:val="22"/>
            <w:szCs w:val="22"/>
            <w:lang w:val="nl-NL" w:eastAsia="nl-NL"/>
          </w:rPr>
          <w:tab/>
        </w:r>
        <w:r w:rsidRPr="00DA67DD" w:rsidDel="00DA67DD">
          <w:rPr>
            <w:noProof/>
            <w:rPrChange w:id="123" w:author="Jerry Dimitriou" w:date="2019-07-15T15:51:00Z">
              <w:rPr>
                <w:rStyle w:val="Hyperlink"/>
                <w:noProof/>
              </w:rPr>
            </w:rPrChange>
          </w:rPr>
          <w:delText>Additional documents</w:delText>
        </w:r>
        <w:r w:rsidDel="00DA67DD">
          <w:rPr>
            <w:noProof/>
            <w:webHidden/>
          </w:rPr>
          <w:tab/>
          <w:delText>8</w:delText>
        </w:r>
      </w:del>
    </w:p>
    <w:p w:rsidR="001332B8" w:rsidDel="00DA67DD" w:rsidRDefault="001332B8">
      <w:pPr>
        <w:pStyle w:val="TOC3"/>
        <w:tabs>
          <w:tab w:val="left" w:pos="1100"/>
          <w:tab w:val="right" w:leader="dot" w:pos="10027"/>
        </w:tabs>
        <w:rPr>
          <w:del w:id="124" w:author="Jerry Dimitriou" w:date="2019-07-15T15:51:00Z"/>
          <w:rFonts w:asciiTheme="minorHAnsi" w:eastAsiaTheme="minorEastAsia" w:hAnsiTheme="minorHAnsi" w:cstheme="minorBidi"/>
          <w:i w:val="0"/>
          <w:iCs w:val="0"/>
          <w:noProof/>
          <w:sz w:val="22"/>
          <w:szCs w:val="22"/>
          <w:lang w:val="nl-NL" w:eastAsia="nl-NL"/>
        </w:rPr>
      </w:pPr>
      <w:del w:id="125" w:author="Jerry Dimitriou" w:date="2019-07-15T15:51:00Z">
        <w:r w:rsidRPr="00DA67DD" w:rsidDel="00DA67DD">
          <w:rPr>
            <w:noProof/>
            <w:rPrChange w:id="126" w:author="Jerry Dimitriou" w:date="2019-07-15T15:51:00Z">
              <w:rPr>
                <w:rStyle w:val="Hyperlink"/>
                <w:noProof/>
              </w:rPr>
            </w:rPrChange>
          </w:rPr>
          <w:delText>5.2.5</w:delText>
        </w:r>
        <w:r w:rsidDel="00DA67DD">
          <w:rPr>
            <w:rFonts w:asciiTheme="minorHAnsi" w:eastAsiaTheme="minorEastAsia" w:hAnsiTheme="minorHAnsi" w:cstheme="minorBidi"/>
            <w:i w:val="0"/>
            <w:iCs w:val="0"/>
            <w:noProof/>
            <w:sz w:val="22"/>
            <w:szCs w:val="22"/>
            <w:lang w:val="nl-NL" w:eastAsia="nl-NL"/>
          </w:rPr>
          <w:tab/>
        </w:r>
        <w:r w:rsidRPr="00DA67DD" w:rsidDel="00DA67DD">
          <w:rPr>
            <w:noProof/>
            <w:rPrChange w:id="127" w:author="Jerry Dimitriou" w:date="2019-07-15T15:51:00Z">
              <w:rPr>
                <w:rStyle w:val="Hyperlink"/>
                <w:noProof/>
              </w:rPr>
            </w:rPrChange>
          </w:rPr>
          <w:delText>META-INF/asicmanifest*.xml</w:delText>
        </w:r>
        <w:r w:rsidDel="00DA67DD">
          <w:rPr>
            <w:noProof/>
            <w:webHidden/>
          </w:rPr>
          <w:tab/>
          <w:delText>8</w:delText>
        </w:r>
      </w:del>
    </w:p>
    <w:p w:rsidR="001332B8" w:rsidDel="00DA67DD" w:rsidRDefault="001332B8">
      <w:pPr>
        <w:pStyle w:val="TOC3"/>
        <w:tabs>
          <w:tab w:val="left" w:pos="1100"/>
          <w:tab w:val="right" w:leader="dot" w:pos="10027"/>
        </w:tabs>
        <w:rPr>
          <w:del w:id="128" w:author="Jerry Dimitriou" w:date="2019-07-15T15:51:00Z"/>
          <w:rFonts w:asciiTheme="minorHAnsi" w:eastAsiaTheme="minorEastAsia" w:hAnsiTheme="minorHAnsi" w:cstheme="minorBidi"/>
          <w:i w:val="0"/>
          <w:iCs w:val="0"/>
          <w:noProof/>
          <w:sz w:val="22"/>
          <w:szCs w:val="22"/>
          <w:lang w:val="nl-NL" w:eastAsia="nl-NL"/>
        </w:rPr>
      </w:pPr>
      <w:del w:id="129" w:author="Jerry Dimitriou" w:date="2019-07-15T15:51:00Z">
        <w:r w:rsidRPr="00DA67DD" w:rsidDel="00DA67DD">
          <w:rPr>
            <w:noProof/>
            <w:rPrChange w:id="130" w:author="Jerry Dimitriou" w:date="2019-07-15T15:51:00Z">
              <w:rPr>
                <w:rStyle w:val="Hyperlink"/>
                <w:noProof/>
              </w:rPr>
            </w:rPrChange>
          </w:rPr>
          <w:delText>5.2.6</w:delText>
        </w:r>
        <w:r w:rsidDel="00DA67DD">
          <w:rPr>
            <w:rFonts w:asciiTheme="minorHAnsi" w:eastAsiaTheme="minorEastAsia" w:hAnsiTheme="minorHAnsi" w:cstheme="minorBidi"/>
            <w:i w:val="0"/>
            <w:iCs w:val="0"/>
            <w:noProof/>
            <w:sz w:val="22"/>
            <w:szCs w:val="22"/>
            <w:lang w:val="nl-NL" w:eastAsia="nl-NL"/>
          </w:rPr>
          <w:tab/>
        </w:r>
        <w:r w:rsidRPr="00DA67DD" w:rsidDel="00DA67DD">
          <w:rPr>
            <w:noProof/>
            <w:rPrChange w:id="131" w:author="Jerry Dimitriou" w:date="2019-07-15T15:51:00Z">
              <w:rPr>
                <w:rStyle w:val="Hyperlink"/>
                <w:noProof/>
              </w:rPr>
            </w:rPrChange>
          </w:rPr>
          <w:delText>META-INF/signature*.p7s</w:delText>
        </w:r>
        <w:r w:rsidDel="00DA67DD">
          <w:rPr>
            <w:noProof/>
            <w:webHidden/>
          </w:rPr>
          <w:tab/>
          <w:delText>9</w:delText>
        </w:r>
      </w:del>
    </w:p>
    <w:p w:rsidR="001332B8" w:rsidDel="00DA67DD" w:rsidRDefault="001332B8">
      <w:pPr>
        <w:pStyle w:val="TOC3"/>
        <w:tabs>
          <w:tab w:val="left" w:pos="1100"/>
          <w:tab w:val="right" w:leader="dot" w:pos="10027"/>
        </w:tabs>
        <w:rPr>
          <w:del w:id="132" w:author="Jerry Dimitriou" w:date="2019-07-15T15:51:00Z"/>
          <w:rFonts w:asciiTheme="minorHAnsi" w:eastAsiaTheme="minorEastAsia" w:hAnsiTheme="minorHAnsi" w:cstheme="minorBidi"/>
          <w:i w:val="0"/>
          <w:iCs w:val="0"/>
          <w:noProof/>
          <w:sz w:val="22"/>
          <w:szCs w:val="22"/>
          <w:lang w:val="nl-NL" w:eastAsia="nl-NL"/>
        </w:rPr>
      </w:pPr>
      <w:del w:id="133" w:author="Jerry Dimitriou" w:date="2019-07-15T15:51:00Z">
        <w:r w:rsidRPr="00DA67DD" w:rsidDel="00DA67DD">
          <w:rPr>
            <w:noProof/>
            <w:rPrChange w:id="134" w:author="Jerry Dimitriou" w:date="2019-07-15T15:51:00Z">
              <w:rPr>
                <w:rStyle w:val="Hyperlink"/>
                <w:noProof/>
              </w:rPr>
            </w:rPrChange>
          </w:rPr>
          <w:delText>5.2.7</w:delText>
        </w:r>
        <w:r w:rsidDel="00DA67DD">
          <w:rPr>
            <w:rFonts w:asciiTheme="minorHAnsi" w:eastAsiaTheme="minorEastAsia" w:hAnsiTheme="minorHAnsi" w:cstheme="minorBidi"/>
            <w:i w:val="0"/>
            <w:iCs w:val="0"/>
            <w:noProof/>
            <w:sz w:val="22"/>
            <w:szCs w:val="22"/>
            <w:lang w:val="nl-NL" w:eastAsia="nl-NL"/>
          </w:rPr>
          <w:tab/>
        </w:r>
        <w:r w:rsidRPr="00DA67DD" w:rsidDel="00DA67DD">
          <w:rPr>
            <w:noProof/>
            <w:rPrChange w:id="135" w:author="Jerry Dimitriou" w:date="2019-07-15T15:51:00Z">
              <w:rPr>
                <w:rStyle w:val="Hyperlink"/>
                <w:noProof/>
              </w:rPr>
            </w:rPrChange>
          </w:rPr>
          <w:delText>Additional rules</w:delText>
        </w:r>
        <w:r w:rsidDel="00DA67DD">
          <w:rPr>
            <w:noProof/>
            <w:webHidden/>
          </w:rPr>
          <w:tab/>
          <w:delText>9</w:delText>
        </w:r>
      </w:del>
    </w:p>
    <w:p w:rsidR="001332B8" w:rsidDel="00DA67DD" w:rsidRDefault="001332B8">
      <w:pPr>
        <w:pStyle w:val="TOC2"/>
        <w:tabs>
          <w:tab w:val="left" w:pos="880"/>
          <w:tab w:val="right" w:leader="dot" w:pos="10027"/>
        </w:tabs>
        <w:rPr>
          <w:del w:id="136" w:author="Jerry Dimitriou" w:date="2019-07-15T15:51:00Z"/>
          <w:rFonts w:asciiTheme="minorHAnsi" w:eastAsiaTheme="minorEastAsia" w:hAnsiTheme="minorHAnsi" w:cstheme="minorBidi"/>
          <w:smallCaps w:val="0"/>
          <w:noProof/>
          <w:sz w:val="22"/>
          <w:szCs w:val="22"/>
          <w:lang w:val="nl-NL" w:eastAsia="nl-NL"/>
        </w:rPr>
      </w:pPr>
      <w:del w:id="137" w:author="Jerry Dimitriou" w:date="2019-07-15T15:51:00Z">
        <w:r w:rsidRPr="00DA67DD" w:rsidDel="00DA67DD">
          <w:rPr>
            <w:rFonts w:eastAsia="Arial"/>
            <w:noProof/>
            <w:rPrChange w:id="138" w:author="Jerry Dimitriou" w:date="2019-07-15T15:51:00Z">
              <w:rPr>
                <w:rStyle w:val="Hyperlink"/>
                <w:rFonts w:eastAsia="Arial"/>
                <w:noProof/>
              </w:rPr>
            </w:rPrChange>
          </w:rPr>
          <w:delText>5.3</w:delText>
        </w:r>
        <w:r w:rsidDel="00DA67DD">
          <w:rPr>
            <w:rFonts w:asciiTheme="minorHAnsi" w:eastAsiaTheme="minorEastAsia" w:hAnsiTheme="minorHAnsi" w:cstheme="minorBidi"/>
            <w:smallCaps w:val="0"/>
            <w:noProof/>
            <w:sz w:val="22"/>
            <w:szCs w:val="22"/>
            <w:lang w:val="nl-NL" w:eastAsia="nl-NL"/>
          </w:rPr>
          <w:tab/>
        </w:r>
        <w:r w:rsidRPr="00DA67DD" w:rsidDel="00DA67DD">
          <w:rPr>
            <w:rFonts w:eastAsia="Arial"/>
            <w:noProof/>
            <w:rPrChange w:id="139" w:author="Jerry Dimitriou" w:date="2019-07-15T15:51:00Z">
              <w:rPr>
                <w:rStyle w:val="Hyperlink"/>
                <w:rFonts w:eastAsia="Arial"/>
                <w:noProof/>
              </w:rPr>
            </w:rPrChange>
          </w:rPr>
          <w:delText>ASiC signing</w:delText>
        </w:r>
        <w:r w:rsidDel="00DA67DD">
          <w:rPr>
            <w:noProof/>
            <w:webHidden/>
          </w:rPr>
          <w:tab/>
          <w:delText>9</w:delText>
        </w:r>
      </w:del>
    </w:p>
    <w:p w:rsidR="001332B8" w:rsidDel="00DA67DD" w:rsidRDefault="001332B8">
      <w:pPr>
        <w:pStyle w:val="TOC1"/>
        <w:rPr>
          <w:del w:id="140" w:author="Jerry Dimitriou" w:date="2019-07-15T15:51:00Z"/>
          <w:rFonts w:asciiTheme="minorHAnsi" w:eastAsiaTheme="minorEastAsia" w:hAnsiTheme="minorHAnsi" w:cstheme="minorBidi"/>
          <w:b w:val="0"/>
          <w:bCs w:val="0"/>
          <w:caps w:val="0"/>
          <w:noProof/>
          <w:sz w:val="22"/>
          <w:szCs w:val="22"/>
          <w:lang w:val="nl-NL" w:eastAsia="nl-NL"/>
        </w:rPr>
      </w:pPr>
      <w:del w:id="141" w:author="Jerry Dimitriou" w:date="2019-07-15T15:51:00Z">
        <w:r w:rsidRPr="00DA67DD" w:rsidDel="00DA67DD">
          <w:rPr>
            <w:noProof/>
            <w:rPrChange w:id="142" w:author="Jerry Dimitriou" w:date="2019-07-15T15:51:00Z">
              <w:rPr>
                <w:rStyle w:val="Hyperlink"/>
                <w:noProof/>
              </w:rPr>
            </w:rPrChange>
          </w:rPr>
          <w:delText>6</w:delText>
        </w:r>
        <w:r w:rsidDel="00DA67DD">
          <w:rPr>
            <w:rFonts w:asciiTheme="minorHAnsi" w:eastAsiaTheme="minorEastAsia" w:hAnsiTheme="minorHAnsi" w:cstheme="minorBidi"/>
            <w:b w:val="0"/>
            <w:bCs w:val="0"/>
            <w:caps w:val="0"/>
            <w:noProof/>
            <w:sz w:val="22"/>
            <w:szCs w:val="22"/>
            <w:lang w:val="nl-NL" w:eastAsia="nl-NL"/>
          </w:rPr>
          <w:tab/>
        </w:r>
        <w:r w:rsidRPr="00DA67DD" w:rsidDel="00DA67DD">
          <w:rPr>
            <w:noProof/>
            <w:rPrChange w:id="143" w:author="Jerry Dimitriou" w:date="2019-07-15T15:51:00Z">
              <w:rPr>
                <w:rStyle w:val="Hyperlink"/>
                <w:noProof/>
              </w:rPr>
            </w:rPrChange>
          </w:rPr>
          <w:delText>Tender encryption</w:delText>
        </w:r>
        <w:r w:rsidDel="00DA67DD">
          <w:rPr>
            <w:noProof/>
            <w:webHidden/>
          </w:rPr>
          <w:tab/>
          <w:delText>10</w:delText>
        </w:r>
      </w:del>
    </w:p>
    <w:p w:rsidR="00764641" w:rsidRPr="00764641" w:rsidRDefault="0025063B"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rsidR="0015016A" w:rsidRPr="00AD25CD" w:rsidRDefault="0015016A" w:rsidP="00437745">
      <w:pPr>
        <w:pStyle w:val="Heading1"/>
        <w:rPr>
          <w:rFonts w:eastAsia="Arial"/>
        </w:rPr>
      </w:pPr>
      <w:bookmarkStart w:id="144" w:name="_Toc354134419"/>
      <w:bookmarkStart w:id="145" w:name="_Toc354554815"/>
      <w:bookmarkStart w:id="146" w:name="_Toc354576103"/>
      <w:bookmarkStart w:id="147" w:name="_Toc355097347"/>
      <w:bookmarkStart w:id="148" w:name="_Toc355700087"/>
      <w:bookmarkStart w:id="149" w:name="_Toc355700209"/>
      <w:bookmarkStart w:id="150" w:name="_Toc356905004"/>
      <w:bookmarkStart w:id="151" w:name="_Toc14098283"/>
      <w:r w:rsidRPr="00AD25CD">
        <w:rPr>
          <w:rFonts w:eastAsia="Arial"/>
        </w:rPr>
        <w:lastRenderedPageBreak/>
        <w:t>Introduction</w:t>
      </w:r>
      <w:bookmarkEnd w:id="151"/>
      <w:r w:rsidRPr="00AD25CD">
        <w:rPr>
          <w:rFonts w:eastAsia="Arial"/>
        </w:rPr>
        <w:t xml:space="preserve"> </w:t>
      </w:r>
      <w:bookmarkEnd w:id="144"/>
      <w:bookmarkEnd w:id="145"/>
      <w:bookmarkEnd w:id="146"/>
      <w:bookmarkEnd w:id="147"/>
      <w:bookmarkEnd w:id="148"/>
      <w:bookmarkEnd w:id="149"/>
      <w:bookmarkEnd w:id="150"/>
    </w:p>
    <w:p w:rsidR="00B50200" w:rsidRDefault="00B50200" w:rsidP="00B50200">
      <w:r>
        <w:t>This document describe</w:t>
      </w:r>
      <w:r w:rsidR="002F29E6">
        <w:t>s</w:t>
      </w:r>
      <w:r>
        <w:t xml:space="preserve"> the </w:t>
      </w:r>
      <w:r w:rsidR="002F29E6">
        <w:t>c</w:t>
      </w:r>
      <w:r w:rsidR="002F29E6" w:rsidRPr="002F29E6">
        <w:t xml:space="preserve">ryptographic </w:t>
      </w:r>
      <w:r w:rsidR="002F29E6">
        <w:t>s</w:t>
      </w:r>
      <w:r w:rsidR="002F29E6" w:rsidRPr="002F29E6">
        <w:t xml:space="preserve">pecifications </w:t>
      </w:r>
      <w:r w:rsidR="002F29E6">
        <w:t xml:space="preserve">you need to implement </w:t>
      </w:r>
      <w:r>
        <w:t>to execut</w:t>
      </w:r>
      <w:r w:rsidR="00B202F2">
        <w:t>e</w:t>
      </w:r>
      <w:r>
        <w:t xml:space="preserve"> pre-award processes. The </w:t>
      </w:r>
      <w:r w:rsidR="002F29E6">
        <w:t>c</w:t>
      </w:r>
      <w:r w:rsidR="002F29E6" w:rsidRPr="002F29E6">
        <w:t xml:space="preserve">ryptographic </w:t>
      </w:r>
      <w:r w:rsidR="002F29E6">
        <w:t>s</w:t>
      </w:r>
      <w:r w:rsidR="002F29E6" w:rsidRPr="002F29E6">
        <w:t>pecifications</w:t>
      </w:r>
      <w:r w:rsidR="002F29E6">
        <w:t xml:space="preserve"> a</w:t>
      </w:r>
      <w:r w:rsidR="003C7438">
        <w:t>p</w:t>
      </w:r>
      <w:r w:rsidR="002F29E6">
        <w:t xml:space="preserve">ply both </w:t>
      </w:r>
      <w:r w:rsidR="00B202F2">
        <w:t>for</w:t>
      </w:r>
      <w:r w:rsidR="002F29E6">
        <w:t xml:space="preserve"> the outer corners (</w:t>
      </w:r>
      <w:r w:rsidR="00B202F2">
        <w:t xml:space="preserve">corner 1 and 4, e.g. the </w:t>
      </w:r>
      <w:r w:rsidR="002F29E6">
        <w:t>tendering systems) as for the inner corners (</w:t>
      </w:r>
      <w:r w:rsidR="00B202F2">
        <w:t>corner 2 and 3, the access points</w:t>
      </w:r>
      <w:r w:rsidR="002F29E6">
        <w:t>).</w:t>
      </w:r>
    </w:p>
    <w:p w:rsidR="00B50200" w:rsidRDefault="00B50200" w:rsidP="0015016A">
      <w:pPr>
        <w:rPr>
          <w:rFonts w:eastAsia="Arial"/>
          <w:spacing w:val="3"/>
        </w:rPr>
      </w:pPr>
    </w:p>
    <w:p w:rsidR="00B50200" w:rsidRPr="002F29E6" w:rsidRDefault="002F29E6" w:rsidP="002F29E6">
      <w:pPr>
        <w:rPr>
          <w:rFonts w:eastAsia="Arial"/>
          <w:spacing w:val="3"/>
        </w:rPr>
      </w:pPr>
      <w:r>
        <w:t xml:space="preserve">All requirements in this document </w:t>
      </w:r>
      <w:r w:rsidR="003E42FD">
        <w:t xml:space="preserve">have </w:t>
      </w:r>
      <w:r>
        <w:t>been designed, tested and approved in the European Large Scale Pilot e</w:t>
      </w:r>
      <w:r w:rsidR="003E42FD">
        <w:t>-</w:t>
      </w:r>
      <w:r>
        <w:t xml:space="preserve">SENS. The document is </w:t>
      </w:r>
      <w:r w:rsidR="00B202F2">
        <w:t xml:space="preserve">based on </w:t>
      </w:r>
      <w:r w:rsidR="00B50200" w:rsidRPr="002F29E6">
        <w:rPr>
          <w:rFonts w:eastAsia="Arial"/>
          <w:spacing w:val="3"/>
        </w:rPr>
        <w:t xml:space="preserve">“Signing-and-encrypting-CEN-BII-transactions” </w:t>
      </w:r>
      <w:r>
        <w:rPr>
          <w:rFonts w:eastAsia="Arial"/>
          <w:spacing w:val="3"/>
        </w:rPr>
        <w:t xml:space="preserve">by </w:t>
      </w:r>
      <w:r w:rsidR="00B50200" w:rsidRPr="002F29E6">
        <w:rPr>
          <w:rFonts w:eastAsia="Arial"/>
          <w:spacing w:val="3"/>
        </w:rPr>
        <w:t>Jon Ølnes</w:t>
      </w:r>
      <w:r>
        <w:rPr>
          <w:rFonts w:eastAsia="Arial"/>
          <w:spacing w:val="3"/>
        </w:rPr>
        <w:t xml:space="preserve"> (Difi). I</w:t>
      </w:r>
      <w:r w:rsidR="00B50200" w:rsidRPr="002F29E6">
        <w:rPr>
          <w:rFonts w:eastAsia="Arial"/>
          <w:spacing w:val="3"/>
        </w:rPr>
        <w:t>t explains the usage of the CMS encryption schemes, compliant with IETF RFC 5652</w:t>
      </w:r>
      <w:r>
        <w:rPr>
          <w:rFonts w:eastAsia="Arial"/>
          <w:spacing w:val="3"/>
        </w:rPr>
        <w:t xml:space="preserve"> and </w:t>
      </w:r>
      <w:r w:rsidR="00B50200" w:rsidRPr="002F29E6">
        <w:rPr>
          <w:rFonts w:eastAsia="Arial"/>
          <w:spacing w:val="3"/>
        </w:rPr>
        <w:t>ENISA SOG-IS standards for recommended crypto schemes and strengths</w:t>
      </w:r>
      <w:r>
        <w:rPr>
          <w:rFonts w:eastAsia="Arial"/>
          <w:spacing w:val="3"/>
        </w:rPr>
        <w:t>.</w:t>
      </w:r>
    </w:p>
    <w:p w:rsidR="0015016A" w:rsidRDefault="0015016A" w:rsidP="0015016A">
      <w:pPr>
        <w:rPr>
          <w:b/>
        </w:rPr>
      </w:pPr>
    </w:p>
    <w:p w:rsidR="0015016A" w:rsidRDefault="0015016A" w:rsidP="00437745">
      <w:pPr>
        <w:pStyle w:val="Heading2"/>
      </w:pPr>
      <w:bookmarkStart w:id="152" w:name="_Toc354554817"/>
      <w:bookmarkStart w:id="153" w:name="_Toc354576105"/>
      <w:bookmarkStart w:id="154" w:name="_Toc355097348"/>
      <w:bookmarkStart w:id="155" w:name="_Toc355700088"/>
      <w:bookmarkStart w:id="156" w:name="_Toc355700210"/>
      <w:bookmarkStart w:id="157" w:name="_Toc356905005"/>
      <w:bookmarkStart w:id="158" w:name="_Toc14098284"/>
      <w:r>
        <w:rPr>
          <w:spacing w:val="-5"/>
        </w:rPr>
        <w:t>A</w:t>
      </w:r>
      <w:r>
        <w:rPr>
          <w:spacing w:val="2"/>
        </w:rPr>
        <w:t>u</w:t>
      </w:r>
      <w:r>
        <w:t>di</w:t>
      </w:r>
      <w:r>
        <w:rPr>
          <w:spacing w:val="1"/>
        </w:rPr>
        <w:t>e</w:t>
      </w:r>
      <w:r>
        <w:t>nce</w:t>
      </w:r>
      <w:bookmarkEnd w:id="152"/>
      <w:bookmarkEnd w:id="153"/>
      <w:bookmarkEnd w:id="154"/>
      <w:bookmarkEnd w:id="155"/>
      <w:bookmarkEnd w:id="156"/>
      <w:bookmarkEnd w:id="157"/>
      <w:bookmarkEnd w:id="158"/>
    </w:p>
    <w:p w:rsidR="0015016A" w:rsidRDefault="002F29E6"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sidR="0015016A">
        <w:rPr>
          <w:spacing w:val="3"/>
        </w:rPr>
        <w:t>T</w:t>
      </w:r>
      <w:r w:rsidR="0015016A">
        <w:t>h</w:t>
      </w:r>
      <w:r w:rsidR="0015016A">
        <w:rPr>
          <w:spacing w:val="-1"/>
        </w:rPr>
        <w:t>e</w:t>
      </w:r>
      <w:r w:rsidR="0015016A">
        <w:rPr>
          <w:spacing w:val="1"/>
        </w:rPr>
        <w:t>s</w:t>
      </w:r>
      <w:r w:rsidR="0015016A">
        <w:t>e</w:t>
      </w:r>
      <w:r w:rsidR="0015016A">
        <w:rPr>
          <w:spacing w:val="-6"/>
        </w:rPr>
        <w:t xml:space="preserve"> </w:t>
      </w:r>
      <w:r w:rsidR="0015016A">
        <w:rPr>
          <w:spacing w:val="-1"/>
        </w:rPr>
        <w:t>o</w:t>
      </w:r>
      <w:r w:rsidR="0015016A">
        <w:rPr>
          <w:spacing w:val="1"/>
        </w:rPr>
        <w:t>r</w:t>
      </w:r>
      <w:r w:rsidR="0015016A">
        <w:rPr>
          <w:spacing w:val="2"/>
        </w:rPr>
        <w:t>g</w:t>
      </w:r>
      <w:r w:rsidR="0015016A">
        <w:t>a</w:t>
      </w:r>
      <w:r w:rsidR="0015016A">
        <w:rPr>
          <w:spacing w:val="1"/>
        </w:rPr>
        <w:t>ni</w:t>
      </w:r>
      <w:r w:rsidR="0015016A">
        <w:rPr>
          <w:spacing w:val="-1"/>
        </w:rPr>
        <w:t>z</w:t>
      </w:r>
      <w:r w:rsidR="0015016A">
        <w:t>at</w:t>
      </w:r>
      <w:r w:rsidR="0015016A">
        <w:rPr>
          <w:spacing w:val="1"/>
        </w:rPr>
        <w:t>i</w:t>
      </w:r>
      <w:r w:rsidR="0015016A">
        <w:rPr>
          <w:spacing w:val="2"/>
        </w:rPr>
        <w:t>o</w:t>
      </w:r>
      <w:r w:rsidR="0015016A">
        <w:t>ns</w:t>
      </w:r>
      <w:r w:rsidR="0015016A">
        <w:rPr>
          <w:spacing w:val="-11"/>
        </w:rPr>
        <w:t xml:space="preserve"> </w:t>
      </w:r>
      <w:r w:rsidR="0015016A">
        <w:rPr>
          <w:spacing w:val="4"/>
        </w:rPr>
        <w:t>m</w:t>
      </w:r>
      <w:r w:rsidR="0015016A">
        <w:rPr>
          <w:spacing w:val="2"/>
        </w:rPr>
        <w:t>a</w:t>
      </w:r>
      <w:r w:rsidR="0015016A">
        <w:t>y</w:t>
      </w:r>
      <w:r w:rsidR="0015016A">
        <w:rPr>
          <w:spacing w:val="-10"/>
        </w:rPr>
        <w:t xml:space="preserve"> </w:t>
      </w:r>
      <w:r w:rsidR="0015016A">
        <w:t>b</w:t>
      </w:r>
      <w:r w:rsidR="0015016A">
        <w:rPr>
          <w:spacing w:val="1"/>
        </w:rPr>
        <w:t>e</w:t>
      </w:r>
      <w:r w:rsidR="0015016A">
        <w:t>:</w:t>
      </w:r>
    </w:p>
    <w:p w:rsidR="0015016A" w:rsidRDefault="0015016A" w:rsidP="0015016A"/>
    <w:p w:rsidR="0015016A" w:rsidRDefault="00280835" w:rsidP="0015016A">
      <w:pPr>
        <w:ind w:left="720"/>
      </w:pPr>
      <w:r>
        <w:rPr>
          <w:noProof/>
        </w:rPr>
        <w:drawing>
          <wp:inline distT="0" distB="0" distL="0" distR="0" wp14:anchorId="10E0E669" wp14:editId="1EF3FB87">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rsidR="0015016A" w:rsidRDefault="00280835" w:rsidP="0015016A">
      <w:pPr>
        <w:ind w:left="720"/>
      </w:pPr>
      <w:r>
        <w:rPr>
          <w:noProof/>
        </w:rPr>
        <w:drawing>
          <wp:inline distT="0" distB="0" distL="0" distR="0" wp14:anchorId="11051D8F" wp14:editId="0C4BB8ED">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rsidR="0015016A" w:rsidRDefault="00280835" w:rsidP="0015016A">
      <w:pPr>
        <w:ind w:left="720"/>
      </w:pPr>
      <w:r>
        <w:rPr>
          <w:noProof/>
        </w:rPr>
        <w:drawing>
          <wp:inline distT="0" distB="0" distL="0" distR="0" wp14:anchorId="5002203F" wp14:editId="7C9BDF4C">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rsidR="0015016A" w:rsidRDefault="00280835" w:rsidP="0015016A">
      <w:pPr>
        <w:ind w:left="720"/>
      </w:pPr>
      <w:r>
        <w:rPr>
          <w:noProof/>
        </w:rPr>
        <w:drawing>
          <wp:inline distT="0" distB="0" distL="0" distR="0" wp14:anchorId="02D25702" wp14:editId="5A608685">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rsidR="0015016A" w:rsidRDefault="0015016A" w:rsidP="0015016A"/>
    <w:p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sidR="003E42FD">
        <w:t>,</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rsidR="0015016A" w:rsidRDefault="00280835" w:rsidP="0015016A">
      <w:pPr>
        <w:ind w:left="720"/>
        <w:jc w:val="both"/>
      </w:pPr>
      <w:r>
        <w:rPr>
          <w:noProof/>
        </w:rPr>
        <w:drawing>
          <wp:inline distT="0" distB="0" distL="0" distR="0" wp14:anchorId="1BCC7BB7" wp14:editId="0EB2E0F1">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rsidR="0015016A" w:rsidRDefault="00280835" w:rsidP="0015016A">
      <w:pPr>
        <w:ind w:left="720"/>
        <w:jc w:val="both"/>
      </w:pPr>
      <w:r>
        <w:rPr>
          <w:noProof/>
        </w:rPr>
        <w:drawing>
          <wp:inline distT="0" distB="0" distL="0" distR="0" wp14:anchorId="7F6C3FA2" wp14:editId="76D231FE">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rsidR="0015016A" w:rsidRDefault="00280835" w:rsidP="0015016A">
      <w:pPr>
        <w:ind w:left="720"/>
      </w:pPr>
      <w:r>
        <w:rPr>
          <w:noProof/>
        </w:rPr>
        <w:drawing>
          <wp:inline distT="0" distB="0" distL="0" distR="0" wp14:anchorId="78D4DF1F" wp14:editId="1980A039">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rsidR="0015016A" w:rsidRDefault="0015016A" w:rsidP="0015016A">
      <w:pPr>
        <w:pStyle w:val="Frgadlista-dekorfrg11"/>
      </w:pPr>
    </w:p>
    <w:p w:rsidR="00402EBE" w:rsidRDefault="00402EBE" w:rsidP="00A23645"/>
    <w:p w:rsidR="0015016A" w:rsidRDefault="00176984" w:rsidP="00A23645">
      <w:r>
        <w:t xml:space="preserve">For further information on PEPPOL/OpenPEPPOL please see [COMMON BIS]. </w:t>
      </w:r>
      <w:r w:rsidR="00FC3CDD" w:rsidRPr="00402EBE">
        <w:br w:type="page"/>
      </w:r>
    </w:p>
    <w:p w:rsidR="0015016A" w:rsidRDefault="0015016A" w:rsidP="009D2939">
      <w:pPr>
        <w:pStyle w:val="Heading1"/>
      </w:pPr>
      <w:bookmarkStart w:id="159" w:name="_Toc354134422"/>
      <w:bookmarkStart w:id="160" w:name="_Toc354554819"/>
      <w:bookmarkStart w:id="161" w:name="_Toc354555276"/>
      <w:bookmarkStart w:id="162" w:name="_Toc354576107"/>
      <w:bookmarkStart w:id="163" w:name="_Toc355097350"/>
      <w:bookmarkStart w:id="164" w:name="_Toc355700090"/>
      <w:bookmarkStart w:id="165" w:name="_Toc355700212"/>
      <w:bookmarkStart w:id="166" w:name="_Toc356905007"/>
      <w:bookmarkStart w:id="167" w:name="_Toc14098285"/>
      <w:r>
        <w:lastRenderedPageBreak/>
        <w:t>References</w:t>
      </w:r>
      <w:bookmarkEnd w:id="159"/>
      <w:bookmarkEnd w:id="160"/>
      <w:bookmarkEnd w:id="161"/>
      <w:bookmarkEnd w:id="162"/>
      <w:bookmarkEnd w:id="163"/>
      <w:bookmarkEnd w:id="164"/>
      <w:bookmarkEnd w:id="165"/>
      <w:bookmarkEnd w:id="166"/>
      <w:bookmarkEnd w:id="167"/>
    </w:p>
    <w:p w:rsidR="0015016A" w:rsidRDefault="0015016A" w:rsidP="0015016A">
      <w:pPr>
        <w:widowControl w:val="0"/>
        <w:autoSpaceDE w:val="0"/>
        <w:autoSpaceDN w:val="0"/>
        <w:adjustRightInd w:val="0"/>
        <w:spacing w:before="61"/>
        <w:ind w:left="113"/>
        <w:rPr>
          <w:rFonts w:ascii="Arial" w:hAnsi="Arial" w:cs="Arial"/>
          <w:sz w:val="20"/>
          <w:szCs w:val="20"/>
        </w:rPr>
      </w:pPr>
    </w:p>
    <w:p w:rsidR="00A23A8A" w:rsidRPr="003E5B51" w:rsidRDefault="00A23A8A" w:rsidP="00A23A8A">
      <w:pPr>
        <w:widowControl w:val="0"/>
        <w:autoSpaceDE w:val="0"/>
        <w:autoSpaceDN w:val="0"/>
        <w:adjustRightInd w:val="0"/>
        <w:spacing w:before="34"/>
        <w:ind w:left="2376" w:right="113" w:hanging="2265"/>
        <w:rPr>
          <w:rFonts w:cs="Arial"/>
          <w:color w:val="000000"/>
          <w:sz w:val="20"/>
          <w:szCs w:val="20"/>
        </w:rPr>
      </w:pPr>
      <w:r w:rsidRPr="003E5B51">
        <w:rPr>
          <w:rFonts w:cs="Arial"/>
          <w:sz w:val="20"/>
          <w:szCs w:val="20"/>
        </w:rPr>
        <w:t>[</w:t>
      </w:r>
      <w:r w:rsidRPr="003E5B51">
        <w:rPr>
          <w:rFonts w:cs="Arial"/>
          <w:spacing w:val="-1"/>
          <w:sz w:val="20"/>
          <w:szCs w:val="20"/>
        </w:rPr>
        <w:t>P</w:t>
      </w:r>
      <w:r w:rsidRPr="003E5B51">
        <w:rPr>
          <w:rFonts w:cs="Arial"/>
          <w:spacing w:val="1"/>
          <w:sz w:val="20"/>
          <w:szCs w:val="20"/>
        </w:rPr>
        <w:t>EP</w:t>
      </w:r>
      <w:r w:rsidRPr="003E5B51">
        <w:rPr>
          <w:rFonts w:cs="Arial"/>
          <w:spacing w:val="-1"/>
          <w:sz w:val="20"/>
          <w:szCs w:val="20"/>
        </w:rPr>
        <w:t>P</w:t>
      </w:r>
      <w:r w:rsidRPr="003E5B51">
        <w:rPr>
          <w:rFonts w:cs="Arial"/>
          <w:spacing w:val="1"/>
          <w:sz w:val="20"/>
          <w:szCs w:val="20"/>
        </w:rPr>
        <w:t>O</w:t>
      </w:r>
      <w:r w:rsidRPr="003E5B51">
        <w:rPr>
          <w:rFonts w:cs="Arial"/>
          <w:sz w:val="20"/>
          <w:szCs w:val="20"/>
        </w:rPr>
        <w:t xml:space="preserve">L]                    </w:t>
      </w:r>
      <w:r w:rsidRPr="003E5B51">
        <w:rPr>
          <w:rFonts w:cs="Arial"/>
          <w:spacing w:val="46"/>
          <w:sz w:val="20"/>
          <w:szCs w:val="20"/>
        </w:rPr>
        <w:t xml:space="preserve"> </w:t>
      </w:r>
      <w:r w:rsidRPr="003E5B51">
        <w:rPr>
          <w:rFonts w:cs="Arial"/>
          <w:color w:val="000000"/>
          <w:sz w:val="20"/>
          <w:szCs w:val="20"/>
        </w:rPr>
        <w:tab/>
      </w:r>
      <w:hyperlink r:id="rId13" w:history="1">
        <w:r w:rsidRPr="003E5B51">
          <w:rPr>
            <w:rFonts w:cs="Arial"/>
            <w:color w:val="000000"/>
            <w:sz w:val="20"/>
            <w:szCs w:val="20"/>
          </w:rPr>
          <w:t>http://www.peppol.eu/</w:t>
        </w:r>
      </w:hyperlink>
    </w:p>
    <w:p w:rsidR="00A23A8A" w:rsidRPr="00BB4901" w:rsidRDefault="00A23A8A" w:rsidP="00A23A8A">
      <w:pPr>
        <w:widowControl w:val="0"/>
        <w:autoSpaceDE w:val="0"/>
        <w:autoSpaceDN w:val="0"/>
        <w:adjustRightInd w:val="0"/>
        <w:spacing w:before="34"/>
        <w:ind w:left="2376" w:right="113" w:hanging="2265"/>
        <w:rPr>
          <w:rFonts w:cs="Arial"/>
          <w:color w:val="000000"/>
          <w:sz w:val="20"/>
          <w:szCs w:val="20"/>
          <w:lang w:val="nb-NO"/>
        </w:rPr>
      </w:pPr>
      <w:r w:rsidRPr="00BB4901">
        <w:rPr>
          <w:rFonts w:cs="Arial"/>
          <w:color w:val="000000"/>
          <w:sz w:val="20"/>
          <w:szCs w:val="20"/>
          <w:lang w:val="nb-NO"/>
        </w:rPr>
        <w:t xml:space="preserve">[PEPPOL_EIA]             </w:t>
      </w:r>
      <w:r w:rsidRPr="00BB4901">
        <w:rPr>
          <w:rFonts w:cs="Arial"/>
          <w:color w:val="000000"/>
          <w:sz w:val="20"/>
          <w:szCs w:val="20"/>
          <w:lang w:val="nb-NO"/>
        </w:rPr>
        <w:tab/>
      </w:r>
      <w:hyperlink r:id="rId14" w:history="1">
        <w:r w:rsidRPr="00BB4901">
          <w:rPr>
            <w:rFonts w:cs="Arial"/>
            <w:color w:val="000000"/>
            <w:sz w:val="20"/>
            <w:szCs w:val="20"/>
            <w:lang w:val="nb-NO"/>
          </w:rPr>
          <w:t>http://www.peppol.eu/peppol_components/peppol-eia/eia</w:t>
        </w:r>
      </w:hyperlink>
    </w:p>
    <w:p w:rsidR="00A23A8A" w:rsidRPr="0093039C" w:rsidRDefault="00A23A8A" w:rsidP="00A23A8A">
      <w:pPr>
        <w:widowControl w:val="0"/>
        <w:autoSpaceDE w:val="0"/>
        <w:autoSpaceDN w:val="0"/>
        <w:adjustRightInd w:val="0"/>
        <w:spacing w:before="34"/>
        <w:ind w:left="2376" w:right="113" w:hanging="2265"/>
        <w:rPr>
          <w:rFonts w:cs="Arial"/>
          <w:color w:val="000000"/>
          <w:sz w:val="20"/>
          <w:szCs w:val="20"/>
        </w:rPr>
      </w:pPr>
      <w:r w:rsidRPr="0093039C">
        <w:rPr>
          <w:rFonts w:cs="Arial"/>
          <w:color w:val="000000"/>
          <w:sz w:val="20"/>
          <w:szCs w:val="20"/>
        </w:rPr>
        <w:t xml:space="preserve">[PEPPOL_Transp]        </w:t>
      </w:r>
      <w:r w:rsidRPr="0093039C">
        <w:rPr>
          <w:rFonts w:cs="Arial"/>
          <w:color w:val="000000"/>
          <w:sz w:val="20"/>
          <w:szCs w:val="20"/>
        </w:rPr>
        <w:tab/>
      </w:r>
      <w:hyperlink r:id="rId15" w:anchor="ict-architecture/transport-" w:history="1">
        <w:r w:rsidRPr="0093039C">
          <w:rPr>
            <w:rFonts w:cs="Arial"/>
            <w:color w:val="000000"/>
            <w:sz w:val="20"/>
            <w:szCs w:val="20"/>
          </w:rPr>
          <w:t>http://www.peppol.eu/peppol_components/peppol-eia/eia#ict-architecture/transport-</w:t>
        </w:r>
      </w:hyperlink>
      <w:r w:rsidRPr="0093039C">
        <w:rPr>
          <w:rFonts w:cs="Arial"/>
          <w:color w:val="000000"/>
          <w:sz w:val="20"/>
          <w:szCs w:val="20"/>
        </w:rPr>
        <w:t xml:space="preserve"> infrastructure/models</w:t>
      </w:r>
    </w:p>
    <w:p w:rsidR="00A23A8A" w:rsidRPr="003E5B51" w:rsidRDefault="00A23A8A" w:rsidP="00A23A8A">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[COMMON BIS]</w:t>
      </w:r>
      <w:r>
        <w:rPr>
          <w:rFonts w:cs="Arial"/>
          <w:color w:val="000000"/>
          <w:sz w:val="20"/>
          <w:szCs w:val="20"/>
        </w:rPr>
        <w:tab/>
        <w:t>To be developed</w:t>
      </w:r>
    </w:p>
    <w:p w:rsidR="00A23A8A" w:rsidRPr="00BF022A" w:rsidRDefault="00A23A8A" w:rsidP="00A23A8A">
      <w:pPr>
        <w:widowControl w:val="0"/>
        <w:autoSpaceDE w:val="0"/>
        <w:autoSpaceDN w:val="0"/>
        <w:adjustRightInd w:val="0"/>
        <w:spacing w:before="34"/>
        <w:ind w:left="2376" w:right="113" w:hanging="2265"/>
        <w:rPr>
          <w:rFonts w:cs="Arial"/>
          <w:color w:val="000000"/>
          <w:sz w:val="20"/>
          <w:szCs w:val="20"/>
        </w:rPr>
      </w:pPr>
      <w:r w:rsidRPr="00A41967">
        <w:rPr>
          <w:rFonts w:cs="Arial"/>
          <w:color w:val="000000"/>
          <w:sz w:val="20"/>
          <w:szCs w:val="20"/>
        </w:rPr>
        <w:t xml:space="preserve"> </w:t>
      </w:r>
      <w:r w:rsidRPr="00BF022A">
        <w:rPr>
          <w:rFonts w:cs="Arial"/>
          <w:color w:val="000000"/>
          <w:sz w:val="20"/>
          <w:szCs w:val="20"/>
        </w:rPr>
        <w:t xml:space="preserve">[CEN_BII2]                   </w:t>
      </w:r>
      <w:r w:rsidRPr="00BF022A">
        <w:rPr>
          <w:rFonts w:cs="Arial"/>
          <w:color w:val="000000"/>
          <w:sz w:val="20"/>
          <w:szCs w:val="20"/>
        </w:rPr>
        <w:tab/>
      </w:r>
      <w:hyperlink r:id="rId16" w:history="1">
        <w:r w:rsidRPr="00BF022A">
          <w:rPr>
            <w:rFonts w:cs="Arial"/>
            <w:color w:val="000000"/>
            <w:sz w:val="20"/>
            <w:szCs w:val="20"/>
          </w:rPr>
          <w:t>http://www.cenbii.eu</w:t>
        </w:r>
      </w:hyperlink>
    </w:p>
    <w:p w:rsidR="00A23A8A" w:rsidRPr="00A41967" w:rsidRDefault="00A23A8A" w:rsidP="00A23A8A">
      <w:pPr>
        <w:widowControl w:val="0"/>
        <w:autoSpaceDE w:val="0"/>
        <w:autoSpaceDN w:val="0"/>
        <w:adjustRightInd w:val="0"/>
        <w:spacing w:before="34"/>
        <w:ind w:left="2376" w:right="113"/>
        <w:rPr>
          <w:rFonts w:cs="Arial"/>
          <w:color w:val="000000"/>
          <w:sz w:val="20"/>
          <w:szCs w:val="20"/>
        </w:rPr>
      </w:pPr>
    </w:p>
    <w:p w:rsidR="00A23A8A" w:rsidRDefault="00A23A8A" w:rsidP="00A23A8A">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[eSENS]</w:t>
      </w:r>
      <w:r>
        <w:rPr>
          <w:rFonts w:cs="Arial"/>
          <w:color w:val="000000"/>
          <w:sz w:val="20"/>
          <w:szCs w:val="20"/>
        </w:rPr>
        <w:tab/>
      </w:r>
      <w:hyperlink r:id="rId17" w:history="1">
        <w:r w:rsidR="00987746" w:rsidRPr="007E41C1">
          <w:rPr>
            <w:rStyle w:val="Hyperlink"/>
            <w:rFonts w:cs="Arial"/>
            <w:sz w:val="20"/>
            <w:szCs w:val="20"/>
          </w:rPr>
          <w:t>http://wiki.ds.unipi.gr/display/ESENSPILOTS/D5.6-1+-+5.1.1+-+eTendering</w:t>
        </w:r>
      </w:hyperlink>
    </w:p>
    <w:p w:rsidR="00987746" w:rsidRPr="00A41967" w:rsidRDefault="00987746" w:rsidP="00A23A8A">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[DSI]</w:t>
      </w:r>
      <w:r>
        <w:rPr>
          <w:rFonts w:cs="Arial"/>
          <w:color w:val="000000"/>
          <w:sz w:val="20"/>
          <w:szCs w:val="20"/>
        </w:rPr>
        <w:tab/>
      </w:r>
      <w:r w:rsidRPr="00B63959">
        <w:rPr>
          <w:rFonts w:cs="Arial"/>
          <w:color w:val="000000"/>
          <w:sz w:val="20"/>
          <w:szCs w:val="20"/>
        </w:rPr>
        <w:t>https://joinup.ec.europa.eu/news/cef-building-blocks-cros</w:t>
      </w:r>
    </w:p>
    <w:p w:rsidR="00A23A8A" w:rsidRPr="003E5B51" w:rsidRDefault="00A23A8A" w:rsidP="00A23A8A">
      <w:pPr>
        <w:widowControl w:val="0"/>
        <w:autoSpaceDE w:val="0"/>
        <w:autoSpaceDN w:val="0"/>
        <w:adjustRightInd w:val="0"/>
        <w:spacing w:before="34"/>
        <w:ind w:left="2376" w:right="113" w:hanging="2265"/>
        <w:rPr>
          <w:rFonts w:cs="Arial"/>
          <w:color w:val="000000"/>
          <w:sz w:val="20"/>
          <w:szCs w:val="20"/>
          <w:lang w:val="nb-NO"/>
        </w:rPr>
      </w:pPr>
      <w:r w:rsidRPr="003E5B51">
        <w:rPr>
          <w:rFonts w:cs="Arial"/>
          <w:color w:val="000000"/>
          <w:sz w:val="20"/>
          <w:szCs w:val="20"/>
          <w:lang w:val="nb-NO"/>
        </w:rPr>
        <w:t xml:space="preserve">[UBL]                            </w:t>
      </w:r>
      <w:r w:rsidRPr="003E5B51">
        <w:rPr>
          <w:rFonts w:cs="Arial"/>
          <w:color w:val="000000"/>
          <w:sz w:val="20"/>
          <w:szCs w:val="20"/>
          <w:lang w:val="nb-NO"/>
        </w:rPr>
        <w:tab/>
      </w:r>
      <w:hyperlink r:id="rId18" w:history="1">
        <w:r w:rsidR="00987746" w:rsidRPr="007E41C1">
          <w:rPr>
            <w:rStyle w:val="Hyperlink"/>
            <w:sz w:val="20"/>
            <w:szCs w:val="20"/>
            <w:lang w:val="nb-NO"/>
          </w:rPr>
          <w:t>http://docs.oasis-open.org/ubl/UBL-2.2.html</w:t>
        </w:r>
      </w:hyperlink>
    </w:p>
    <w:p w:rsidR="00A23A8A" w:rsidRPr="00697F16" w:rsidRDefault="00A23A8A" w:rsidP="00A23A8A">
      <w:pPr>
        <w:widowControl w:val="0"/>
        <w:autoSpaceDE w:val="0"/>
        <w:autoSpaceDN w:val="0"/>
        <w:adjustRightInd w:val="0"/>
        <w:spacing w:before="34"/>
        <w:ind w:left="2376" w:right="113" w:hanging="2265"/>
        <w:rPr>
          <w:rFonts w:cs="Arial"/>
          <w:color w:val="000000"/>
          <w:sz w:val="20"/>
          <w:szCs w:val="20"/>
          <w:lang w:val="nl-NL"/>
        </w:rPr>
      </w:pPr>
      <w:r w:rsidRPr="003C7438">
        <w:rPr>
          <w:rFonts w:cs="Arial"/>
          <w:color w:val="000000"/>
          <w:sz w:val="20"/>
          <w:szCs w:val="20"/>
          <w:lang w:val="nb-NO"/>
        </w:rPr>
        <w:t xml:space="preserve"> </w:t>
      </w:r>
      <w:r w:rsidRPr="00697F16">
        <w:rPr>
          <w:rFonts w:cs="Arial"/>
          <w:color w:val="000000"/>
          <w:sz w:val="20"/>
          <w:szCs w:val="20"/>
          <w:lang w:val="nl-NL"/>
        </w:rPr>
        <w:t xml:space="preserve">[Schematron]                </w:t>
      </w:r>
      <w:r w:rsidRPr="00697F16">
        <w:rPr>
          <w:rFonts w:cs="Arial"/>
          <w:color w:val="000000"/>
          <w:sz w:val="20"/>
          <w:szCs w:val="20"/>
          <w:lang w:val="nl-NL"/>
        </w:rPr>
        <w:tab/>
      </w:r>
      <w:hyperlink r:id="rId19" w:history="1">
        <w:r w:rsidRPr="00697F16">
          <w:rPr>
            <w:rFonts w:cs="Arial"/>
            <w:color w:val="000000"/>
            <w:sz w:val="20"/>
            <w:szCs w:val="20"/>
            <w:lang w:val="nl-NL"/>
          </w:rPr>
          <w:t>http://www.schematron.com</w:t>
        </w:r>
      </w:hyperlink>
    </w:p>
    <w:p w:rsidR="00A23A8A" w:rsidRPr="00697F16" w:rsidRDefault="00A23A8A" w:rsidP="00A23A8A">
      <w:pPr>
        <w:widowControl w:val="0"/>
        <w:autoSpaceDE w:val="0"/>
        <w:autoSpaceDN w:val="0"/>
        <w:adjustRightInd w:val="0"/>
        <w:spacing w:before="34"/>
        <w:ind w:left="2375" w:right="113" w:hanging="2262"/>
        <w:rPr>
          <w:rFonts w:cs="Arial"/>
          <w:color w:val="000000"/>
          <w:sz w:val="20"/>
          <w:szCs w:val="20"/>
          <w:lang w:val="nl-NL"/>
        </w:rPr>
      </w:pPr>
      <w:r w:rsidRPr="00697F16">
        <w:rPr>
          <w:rFonts w:cs="Arial"/>
          <w:color w:val="000000"/>
          <w:sz w:val="20"/>
          <w:szCs w:val="20"/>
          <w:lang w:val="nl-NL"/>
        </w:rPr>
        <w:t xml:space="preserve">[XSLT]                           </w:t>
      </w:r>
      <w:r w:rsidRPr="00697F16">
        <w:rPr>
          <w:rFonts w:cs="Arial"/>
          <w:color w:val="000000"/>
          <w:sz w:val="20"/>
          <w:szCs w:val="20"/>
          <w:lang w:val="nl-NL"/>
        </w:rPr>
        <w:tab/>
      </w:r>
      <w:hyperlink r:id="rId20" w:history="1">
        <w:r w:rsidRPr="00697F16">
          <w:rPr>
            <w:rFonts w:cs="Arial"/>
            <w:color w:val="000000"/>
            <w:sz w:val="20"/>
            <w:szCs w:val="20"/>
            <w:lang w:val="nl-NL"/>
          </w:rPr>
          <w:t>http://www.w3.org/TR/xslt20/</w:t>
        </w:r>
      </w:hyperlink>
    </w:p>
    <w:p w:rsidR="00A23A8A" w:rsidRPr="00BF022A" w:rsidRDefault="00A23A8A" w:rsidP="00A23A8A">
      <w:pPr>
        <w:widowControl w:val="0"/>
        <w:autoSpaceDE w:val="0"/>
        <w:autoSpaceDN w:val="0"/>
        <w:adjustRightInd w:val="0"/>
        <w:spacing w:before="34"/>
        <w:ind w:left="2378" w:right="113" w:hanging="2265"/>
        <w:rPr>
          <w:rFonts w:cs="Arial"/>
          <w:color w:val="000000"/>
          <w:sz w:val="20"/>
          <w:szCs w:val="20"/>
          <w:lang w:val="nl-NL"/>
        </w:rPr>
      </w:pPr>
    </w:p>
    <w:p w:rsidR="00A23A8A" w:rsidRDefault="00A23A8A" w:rsidP="00A23A8A">
      <w:pPr>
        <w:widowControl w:val="0"/>
        <w:autoSpaceDE w:val="0"/>
        <w:autoSpaceDN w:val="0"/>
        <w:adjustRightInd w:val="0"/>
        <w:spacing w:before="34"/>
        <w:ind w:left="2378" w:right="113" w:hanging="2265"/>
        <w:rPr>
          <w:rFonts w:cs="Arial"/>
          <w:color w:val="000000"/>
          <w:sz w:val="20"/>
          <w:szCs w:val="20"/>
        </w:rPr>
      </w:pPr>
      <w:r w:rsidRPr="003E5B51">
        <w:rPr>
          <w:rFonts w:cs="Arial"/>
          <w:color w:val="000000"/>
          <w:sz w:val="20"/>
          <w:szCs w:val="20"/>
        </w:rPr>
        <w:t>[EIF]</w:t>
      </w:r>
      <w:r>
        <w:rPr>
          <w:rFonts w:cs="Arial"/>
          <w:color w:val="000000"/>
          <w:sz w:val="20"/>
          <w:szCs w:val="20"/>
        </w:rPr>
        <w:t xml:space="preserve">                              </w:t>
      </w:r>
      <w:r>
        <w:rPr>
          <w:rFonts w:cs="Arial"/>
          <w:color w:val="000000"/>
          <w:sz w:val="20"/>
          <w:szCs w:val="20"/>
        </w:rPr>
        <w:tab/>
      </w:r>
      <w:r w:rsidRPr="003E5B51">
        <w:rPr>
          <w:rFonts w:cs="Arial"/>
          <w:color w:val="000000"/>
          <w:sz w:val="20"/>
          <w:szCs w:val="20"/>
        </w:rPr>
        <w:t>European Interoperability Framework 2.0, found at:</w:t>
      </w:r>
      <w:hyperlink r:id="rId21" w:history="1">
        <w:r w:rsidRPr="003E5B51">
          <w:rPr>
            <w:rFonts w:cs="Arial"/>
            <w:color w:val="000000"/>
            <w:sz w:val="20"/>
            <w:szCs w:val="20"/>
          </w:rPr>
          <w:t xml:space="preserve"> http://ec.europa.eu/isa/library/index_en.htm</w:t>
        </w:r>
      </w:hyperlink>
      <w:hyperlink r:id="rId22" w:history="1">
        <w:r w:rsidRPr="003E5B51">
          <w:rPr>
            <w:color w:val="000000"/>
            <w:sz w:val="20"/>
            <w:szCs w:val="20"/>
          </w:rPr>
          <w:t xml:space="preserve"> http://ec.europa.eu/isa/documents/isa_annex_ii_eif_en.pdf</w:t>
        </w:r>
      </w:hyperlink>
    </w:p>
    <w:p w:rsidR="00A23A8A" w:rsidRDefault="00A23A8A" w:rsidP="00A23A8A">
      <w:pPr>
        <w:widowControl w:val="0"/>
        <w:autoSpaceDE w:val="0"/>
        <w:autoSpaceDN w:val="0"/>
        <w:adjustRightInd w:val="0"/>
        <w:spacing w:before="34"/>
        <w:ind w:left="2378" w:right="113" w:hanging="2265"/>
        <w:rPr>
          <w:rFonts w:cs="Arial"/>
          <w:color w:val="000000"/>
          <w:sz w:val="20"/>
          <w:szCs w:val="20"/>
        </w:rPr>
      </w:pPr>
    </w:p>
    <w:p w:rsidR="00987746" w:rsidRDefault="00A23A8A" w:rsidP="00987746">
      <w:pPr>
        <w:widowControl w:val="0"/>
        <w:autoSpaceDE w:val="0"/>
        <w:autoSpaceDN w:val="0"/>
        <w:adjustRightInd w:val="0"/>
        <w:spacing w:before="34"/>
        <w:ind w:left="2378" w:right="113" w:hanging="2265"/>
        <w:rPr>
          <w:color w:val="000000"/>
          <w:sz w:val="20"/>
          <w:szCs w:val="20"/>
        </w:rPr>
      </w:pPr>
      <w:r w:rsidRPr="0043474E">
        <w:rPr>
          <w:rFonts w:eastAsia="Arial" w:cs="Arial"/>
          <w:sz w:val="20"/>
          <w:szCs w:val="20"/>
        </w:rPr>
        <w:t>[</w:t>
      </w:r>
      <w:r w:rsidRPr="0043474E">
        <w:rPr>
          <w:rFonts w:eastAsia="Arial" w:cs="Arial"/>
          <w:spacing w:val="-1"/>
          <w:sz w:val="20"/>
          <w:szCs w:val="20"/>
        </w:rPr>
        <w:t>GS1</w:t>
      </w:r>
      <w:r>
        <w:rPr>
          <w:rFonts w:eastAsia="Arial" w:cs="Arial"/>
          <w:spacing w:val="-1"/>
          <w:sz w:val="20"/>
          <w:szCs w:val="20"/>
        </w:rPr>
        <w:t xml:space="preserve"> Keys]</w:t>
      </w:r>
      <w:r w:rsidRPr="00BB4901" w:rsidDel="00FE2CCF">
        <w:rPr>
          <w:rFonts w:cs="Arial"/>
          <w:color w:val="000000"/>
          <w:sz w:val="20"/>
          <w:szCs w:val="20"/>
        </w:rPr>
        <w:t xml:space="preserve"> </w:t>
      </w:r>
      <w:r>
        <w:rPr>
          <w:rFonts w:cs="Arial"/>
          <w:color w:val="000000"/>
          <w:sz w:val="20"/>
          <w:szCs w:val="20"/>
        </w:rPr>
        <w:tab/>
      </w:r>
      <w:hyperlink r:id="rId23" w:history="1">
        <w:r w:rsidRPr="00A23645">
          <w:rPr>
            <w:color w:val="000000"/>
            <w:sz w:val="20"/>
            <w:szCs w:val="20"/>
          </w:rPr>
          <w:t>http://www.gs1.org/barcodes/technical/id_keys</w:t>
        </w:r>
      </w:hyperlink>
    </w:p>
    <w:p w:rsidR="00987746" w:rsidRDefault="00987746" w:rsidP="00987746">
      <w:pPr>
        <w:widowControl w:val="0"/>
        <w:autoSpaceDE w:val="0"/>
        <w:autoSpaceDN w:val="0"/>
        <w:adjustRightInd w:val="0"/>
        <w:spacing w:before="34"/>
        <w:ind w:left="2378" w:right="113" w:hanging="2265"/>
        <w:rPr>
          <w:rFonts w:eastAsia="Arial" w:cs="Arial"/>
          <w:sz w:val="20"/>
          <w:szCs w:val="20"/>
        </w:rPr>
      </w:pPr>
      <w:r>
        <w:rPr>
          <w:rFonts w:eastAsia="Arial" w:cs="Arial"/>
          <w:sz w:val="20"/>
          <w:szCs w:val="20"/>
        </w:rPr>
        <w:t>[ETSI]</w:t>
      </w:r>
      <w:r>
        <w:rPr>
          <w:rFonts w:eastAsia="Arial" w:cs="Arial"/>
          <w:sz w:val="20"/>
          <w:szCs w:val="20"/>
        </w:rPr>
        <w:tab/>
      </w:r>
      <w:hyperlink r:id="rId24" w:history="1">
        <w:r w:rsidR="00B202F2" w:rsidRPr="007E41C1">
          <w:rPr>
            <w:rStyle w:val="Hyperlink"/>
            <w:rFonts w:eastAsia="Arial" w:cs="Arial"/>
            <w:sz w:val="20"/>
            <w:szCs w:val="20"/>
          </w:rPr>
          <w:t>https://portal.etsi.org/webapp/WorkProgram/SimpleSearch/QueryForm.asp</w:t>
        </w:r>
      </w:hyperlink>
    </w:p>
    <w:p w:rsidR="00B202F2" w:rsidRDefault="00B202F2" w:rsidP="00987746">
      <w:pPr>
        <w:widowControl w:val="0"/>
        <w:autoSpaceDE w:val="0"/>
        <w:autoSpaceDN w:val="0"/>
        <w:adjustRightInd w:val="0"/>
        <w:spacing w:before="34"/>
        <w:ind w:left="2378" w:right="113" w:hanging="2265"/>
        <w:rPr>
          <w:rFonts w:eastAsia="Arial" w:cs="Arial"/>
          <w:sz w:val="20"/>
          <w:szCs w:val="20"/>
        </w:rPr>
      </w:pPr>
      <w:r>
        <w:rPr>
          <w:rFonts w:eastAsia="Arial" w:cs="Arial"/>
          <w:sz w:val="20"/>
          <w:szCs w:val="20"/>
        </w:rPr>
        <w:t>[IETF]</w:t>
      </w:r>
      <w:r>
        <w:rPr>
          <w:rFonts w:eastAsia="Arial" w:cs="Arial"/>
          <w:sz w:val="20"/>
          <w:szCs w:val="20"/>
        </w:rPr>
        <w:tab/>
      </w:r>
      <w:hyperlink r:id="rId25" w:history="1">
        <w:r w:rsidRPr="007E41C1">
          <w:rPr>
            <w:rStyle w:val="Hyperlink"/>
            <w:rFonts w:eastAsia="Arial" w:cs="Arial"/>
            <w:sz w:val="20"/>
            <w:szCs w:val="20"/>
          </w:rPr>
          <w:t>http://trustee.ietf.org/trust-legal-provisions.html</w:t>
        </w:r>
      </w:hyperlink>
    </w:p>
    <w:p w:rsidR="00B202F2" w:rsidRPr="00CF58C8" w:rsidRDefault="00B202F2" w:rsidP="00987746">
      <w:pPr>
        <w:widowControl w:val="0"/>
        <w:autoSpaceDE w:val="0"/>
        <w:autoSpaceDN w:val="0"/>
        <w:adjustRightInd w:val="0"/>
        <w:spacing w:before="34"/>
        <w:ind w:left="2378" w:right="113" w:hanging="2265"/>
        <w:rPr>
          <w:rFonts w:eastAsia="Arial" w:cs="Arial"/>
          <w:sz w:val="20"/>
          <w:szCs w:val="20"/>
          <w:lang w:val="nl-NL"/>
        </w:rPr>
      </w:pPr>
      <w:r w:rsidRPr="00CF58C8">
        <w:rPr>
          <w:rFonts w:eastAsia="Arial" w:cs="Arial"/>
          <w:sz w:val="20"/>
          <w:szCs w:val="20"/>
          <w:lang w:val="nl-NL"/>
        </w:rPr>
        <w:t>[ENISA SOG-IS]</w:t>
      </w:r>
      <w:r w:rsidRPr="00CF58C8">
        <w:rPr>
          <w:rFonts w:eastAsia="Arial" w:cs="Arial"/>
          <w:sz w:val="20"/>
          <w:szCs w:val="20"/>
          <w:lang w:val="nl-NL"/>
        </w:rPr>
        <w:tab/>
        <w:t>https://www.enisa.europa.eu/events/sog-is</w:t>
      </w:r>
    </w:p>
    <w:p w:rsidR="00A23A8A" w:rsidRPr="00CF58C8" w:rsidRDefault="00A23A8A" w:rsidP="00A23A8A">
      <w:pPr>
        <w:widowControl w:val="0"/>
        <w:autoSpaceDE w:val="0"/>
        <w:autoSpaceDN w:val="0"/>
        <w:adjustRightInd w:val="0"/>
        <w:spacing w:before="34"/>
        <w:ind w:left="2378" w:right="113" w:hanging="2265"/>
        <w:rPr>
          <w:rFonts w:eastAsia="Arial" w:cs="Arial"/>
          <w:sz w:val="20"/>
          <w:szCs w:val="20"/>
          <w:lang w:val="nl-NL"/>
        </w:rPr>
      </w:pPr>
    </w:p>
    <w:p w:rsidR="0015016A" w:rsidRDefault="00FE2CCF" w:rsidP="00437745">
      <w:pPr>
        <w:pStyle w:val="Heading1"/>
      </w:pPr>
      <w:r w:rsidRPr="00CF58C8">
        <w:rPr>
          <w:rFonts w:eastAsia="Arial" w:cs="Arial"/>
          <w:sz w:val="20"/>
          <w:szCs w:val="20"/>
          <w:lang w:val="nl-NL"/>
        </w:rPr>
        <w:br w:type="page"/>
      </w:r>
      <w:bookmarkStart w:id="168" w:name="_Toc354134423"/>
      <w:bookmarkStart w:id="169" w:name="_Toc354554820"/>
      <w:bookmarkStart w:id="170" w:name="_Toc354576108"/>
      <w:bookmarkStart w:id="171" w:name="_Toc355097351"/>
      <w:bookmarkStart w:id="172" w:name="_Toc355700091"/>
      <w:bookmarkStart w:id="173" w:name="_Toc355700213"/>
      <w:bookmarkStart w:id="174" w:name="_Toc356905008"/>
      <w:bookmarkStart w:id="175" w:name="_Toc14098286"/>
      <w:r w:rsidR="0015016A">
        <w:lastRenderedPageBreak/>
        <w:t>Document history</w:t>
      </w:r>
      <w:bookmarkEnd w:id="168"/>
      <w:bookmarkEnd w:id="169"/>
      <w:bookmarkEnd w:id="170"/>
      <w:bookmarkEnd w:id="171"/>
      <w:bookmarkEnd w:id="172"/>
      <w:bookmarkEnd w:id="173"/>
      <w:bookmarkEnd w:id="174"/>
      <w:bookmarkEnd w:id="175"/>
    </w:p>
    <w:p w:rsidR="0015016A" w:rsidRDefault="0015016A" w:rsidP="00437745">
      <w:pPr>
        <w:pStyle w:val="Heading2"/>
      </w:pPr>
      <w:bookmarkStart w:id="176" w:name="_Toc354134424"/>
      <w:bookmarkStart w:id="177" w:name="_Toc354554821"/>
      <w:bookmarkStart w:id="178" w:name="_Toc354576109"/>
      <w:bookmarkStart w:id="179" w:name="_Toc355097352"/>
      <w:bookmarkStart w:id="180" w:name="_Toc355700092"/>
      <w:bookmarkStart w:id="181" w:name="_Toc355700214"/>
      <w:bookmarkStart w:id="182" w:name="_Toc356905009"/>
      <w:bookmarkStart w:id="183" w:name="_Toc14098287"/>
      <w:r>
        <w:t>Revision history</w:t>
      </w:r>
      <w:bookmarkEnd w:id="176"/>
      <w:bookmarkEnd w:id="177"/>
      <w:bookmarkEnd w:id="178"/>
      <w:bookmarkEnd w:id="179"/>
      <w:bookmarkEnd w:id="180"/>
      <w:bookmarkEnd w:id="181"/>
      <w:bookmarkEnd w:id="182"/>
      <w:bookmarkEnd w:id="183"/>
    </w:p>
    <w:p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2268"/>
        <w:gridCol w:w="3969"/>
      </w:tblGrid>
      <w:tr w:rsidR="00C525DF" w:rsidRPr="00087C25" w:rsidTr="00697F16">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2268" w:type="dxa"/>
            <w:tcBorders>
              <w:top w:val="single" w:sz="5" w:space="0" w:color="000000"/>
              <w:left w:val="single" w:sz="5" w:space="0" w:color="000000"/>
              <w:bottom w:val="single" w:sz="5" w:space="0" w:color="000000"/>
              <w:right w:val="single" w:sz="8" w:space="0" w:color="000000"/>
            </w:tcBorders>
            <w:shd w:val="clear" w:color="auto" w:fill="C0C0C0"/>
          </w:tcPr>
          <w:p w:rsidR="0015016A" w:rsidRDefault="0015016A" w:rsidP="00A249F6">
            <w:pPr>
              <w:spacing w:line="224" w:lineRule="exact"/>
              <w:ind w:left="102" w:right="-20"/>
              <w:rPr>
                <w:rFonts w:ascii="Arial" w:eastAsia="Arial" w:hAnsi="Arial" w:cs="Arial"/>
                <w:sz w:val="20"/>
                <w:szCs w:val="20"/>
              </w:rPr>
            </w:pPr>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
        </w:tc>
        <w:tc>
          <w:tcPr>
            <w:tcW w:w="3969" w:type="dxa"/>
            <w:tcBorders>
              <w:top w:val="single" w:sz="5" w:space="0" w:color="000000"/>
              <w:left w:val="single" w:sz="8" w:space="0" w:color="000000"/>
              <w:bottom w:val="single" w:sz="5" w:space="0" w:color="000000"/>
              <w:right w:val="single" w:sz="5" w:space="0" w:color="000000"/>
            </w:tcBorders>
            <w:shd w:val="clear" w:color="auto" w:fill="C0C0C0"/>
          </w:tcPr>
          <w:p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3E6EFE" w:rsidP="00381B91">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rsidR="00C525DF" w:rsidRDefault="00697F16" w:rsidP="00164874">
            <w:pPr>
              <w:spacing w:line="226" w:lineRule="exact"/>
              <w:ind w:left="1" w:right="-20"/>
              <w:rPr>
                <w:rFonts w:ascii="Arial" w:eastAsia="Arial" w:hAnsi="Arial" w:cs="Arial"/>
                <w:sz w:val="20"/>
                <w:szCs w:val="20"/>
              </w:rPr>
            </w:pPr>
            <w:r>
              <w:rPr>
                <w:rFonts w:ascii="Arial" w:eastAsia="Arial" w:hAnsi="Arial" w:cs="Arial"/>
                <w:sz w:val="20"/>
                <w:szCs w:val="20"/>
              </w:rPr>
              <w:t>Chander Khoenkhoen</w:t>
            </w:r>
          </w:p>
        </w:tc>
        <w:tc>
          <w:tcPr>
            <w:tcW w:w="2268" w:type="dxa"/>
            <w:tcBorders>
              <w:top w:val="single" w:sz="5" w:space="0" w:color="000000"/>
              <w:left w:val="single" w:sz="5" w:space="0" w:color="000000"/>
              <w:bottom w:val="single" w:sz="5" w:space="0" w:color="000000"/>
              <w:right w:val="single" w:sz="8" w:space="0" w:color="000000"/>
            </w:tcBorders>
          </w:tcPr>
          <w:p w:rsidR="003E6EFE" w:rsidRDefault="00697F16" w:rsidP="00A249F6">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987746" w:rsidRPr="00087C25" w:rsidTr="00697F16">
        <w:tc>
          <w:tcPr>
            <w:tcW w:w="857" w:type="dxa"/>
            <w:tcBorders>
              <w:top w:val="single" w:sz="5" w:space="0" w:color="000000"/>
              <w:left w:val="single" w:sz="5" w:space="0" w:color="000000"/>
              <w:bottom w:val="single" w:sz="5" w:space="0" w:color="000000"/>
              <w:right w:val="single" w:sz="8" w:space="0" w:color="000000"/>
            </w:tcBorders>
          </w:tcPr>
          <w:p w:rsidR="00987746" w:rsidRDefault="00987746" w:rsidP="00987746">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rsidR="00987746" w:rsidRDefault="00987746" w:rsidP="00987746">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rsidR="00987746" w:rsidRDefault="00987746" w:rsidP="00987746">
            <w:pPr>
              <w:spacing w:line="226" w:lineRule="exact"/>
              <w:ind w:left="1" w:right="-20"/>
              <w:rPr>
                <w:rFonts w:ascii="Arial" w:eastAsia="Arial" w:hAnsi="Arial" w:cs="Arial"/>
                <w:sz w:val="20"/>
                <w:szCs w:val="20"/>
              </w:rPr>
            </w:pPr>
            <w:r>
              <w:rPr>
                <w:rFonts w:ascii="Arial" w:eastAsia="Arial" w:hAnsi="Arial" w:cs="Arial"/>
                <w:sz w:val="20"/>
                <w:szCs w:val="20"/>
              </w:rPr>
              <w:t>Kornelis Drijfhout</w:t>
            </w:r>
          </w:p>
        </w:tc>
        <w:tc>
          <w:tcPr>
            <w:tcW w:w="2268" w:type="dxa"/>
            <w:tcBorders>
              <w:top w:val="single" w:sz="5" w:space="0" w:color="000000"/>
              <w:left w:val="single" w:sz="5" w:space="0" w:color="000000"/>
              <w:bottom w:val="single" w:sz="5" w:space="0" w:color="000000"/>
              <w:right w:val="single" w:sz="8" w:space="0" w:color="000000"/>
            </w:tcBorders>
          </w:tcPr>
          <w:p w:rsidR="00987746" w:rsidRDefault="00987746" w:rsidP="00987746">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987746" w:rsidRDefault="00987746" w:rsidP="00987746">
            <w:pPr>
              <w:spacing w:line="226" w:lineRule="exact"/>
              <w:ind w:left="100" w:right="-20"/>
              <w:rPr>
                <w:rFonts w:ascii="Arial" w:eastAsia="Arial" w:hAnsi="Arial" w:cs="Arial"/>
                <w:sz w:val="20"/>
                <w:szCs w:val="20"/>
              </w:rPr>
            </w:pPr>
            <w:r>
              <w:rPr>
                <w:rFonts w:ascii="Arial" w:eastAsia="Arial" w:hAnsi="Arial" w:cs="Arial"/>
                <w:sz w:val="20"/>
                <w:szCs w:val="20"/>
              </w:rPr>
              <w:t>Addressed review comments difi</w:t>
            </w:r>
          </w:p>
        </w:tc>
      </w:tr>
      <w:tr w:rsidR="00B2335C" w:rsidRPr="00087C25" w:rsidTr="00697F16">
        <w:tc>
          <w:tcPr>
            <w:tcW w:w="857" w:type="dxa"/>
            <w:tcBorders>
              <w:top w:val="single" w:sz="5" w:space="0" w:color="000000"/>
              <w:left w:val="single" w:sz="5" w:space="0" w:color="000000"/>
              <w:bottom w:val="single" w:sz="5" w:space="0" w:color="000000"/>
              <w:right w:val="single" w:sz="8" w:space="0" w:color="000000"/>
            </w:tcBorders>
          </w:tcPr>
          <w:p w:rsidR="00B2335C" w:rsidRDefault="00B2335C" w:rsidP="00B2335C">
            <w:pPr>
              <w:spacing w:line="226" w:lineRule="exact"/>
              <w:ind w:left="283" w:right="-20"/>
              <w:rPr>
                <w:rFonts w:ascii="Arial" w:eastAsia="Arial" w:hAnsi="Arial" w:cs="Arial"/>
                <w:sz w:val="20"/>
                <w:szCs w:val="20"/>
              </w:rPr>
            </w:pPr>
            <w:r>
              <w:rPr>
                <w:rFonts w:ascii="Arial" w:eastAsia="Arial" w:hAnsi="Arial" w:cs="Arial"/>
                <w:sz w:val="20"/>
                <w:szCs w:val="20"/>
              </w:rPr>
              <w:t>1.1</w:t>
            </w:r>
          </w:p>
        </w:tc>
        <w:tc>
          <w:tcPr>
            <w:tcW w:w="1134" w:type="dxa"/>
            <w:tcBorders>
              <w:top w:val="single" w:sz="5" w:space="0" w:color="000000"/>
              <w:left w:val="single" w:sz="8" w:space="0" w:color="000000"/>
              <w:bottom w:val="single" w:sz="5" w:space="0" w:color="000000"/>
              <w:right w:val="single" w:sz="5" w:space="0" w:color="000000"/>
            </w:tcBorders>
          </w:tcPr>
          <w:p w:rsidR="00B2335C" w:rsidRDefault="00B2335C" w:rsidP="00B2335C">
            <w:pPr>
              <w:spacing w:line="226" w:lineRule="exact"/>
              <w:ind w:left="-6" w:right="-20"/>
              <w:rPr>
                <w:rFonts w:ascii="Arial" w:eastAsia="Arial" w:hAnsi="Arial" w:cs="Arial"/>
                <w:sz w:val="20"/>
                <w:szCs w:val="20"/>
              </w:rPr>
            </w:pPr>
            <w:r>
              <w:rPr>
                <w:rFonts w:ascii="Arial" w:eastAsia="Arial" w:hAnsi="Arial" w:cs="Arial"/>
                <w:sz w:val="20"/>
                <w:szCs w:val="20"/>
              </w:rPr>
              <w:t>25-06-2018</w:t>
            </w:r>
          </w:p>
        </w:tc>
        <w:tc>
          <w:tcPr>
            <w:tcW w:w="2126" w:type="dxa"/>
            <w:tcBorders>
              <w:top w:val="single" w:sz="5" w:space="0" w:color="000000"/>
              <w:left w:val="single" w:sz="5" w:space="0" w:color="000000"/>
              <w:bottom w:val="single" w:sz="5" w:space="0" w:color="000000"/>
              <w:right w:val="single" w:sz="5" w:space="0" w:color="000000"/>
            </w:tcBorders>
          </w:tcPr>
          <w:p w:rsidR="00B2335C" w:rsidRDefault="00B2335C" w:rsidP="00B2335C">
            <w:pPr>
              <w:spacing w:line="226" w:lineRule="exact"/>
              <w:ind w:left="1" w:right="-20"/>
              <w:rPr>
                <w:rFonts w:ascii="Arial" w:eastAsia="Arial" w:hAnsi="Arial" w:cs="Arial"/>
                <w:sz w:val="20"/>
                <w:szCs w:val="20"/>
              </w:rPr>
            </w:pPr>
            <w:r>
              <w:rPr>
                <w:rFonts w:ascii="Arial" w:eastAsia="Arial" w:hAnsi="Arial" w:cs="Arial"/>
                <w:sz w:val="20"/>
                <w:szCs w:val="20"/>
              </w:rPr>
              <w:t>Kornelis Drijfhout</w:t>
            </w:r>
          </w:p>
        </w:tc>
        <w:tc>
          <w:tcPr>
            <w:tcW w:w="2268" w:type="dxa"/>
            <w:tcBorders>
              <w:top w:val="single" w:sz="5" w:space="0" w:color="000000"/>
              <w:left w:val="single" w:sz="5" w:space="0" w:color="000000"/>
              <w:bottom w:val="single" w:sz="5" w:space="0" w:color="000000"/>
              <w:right w:val="single" w:sz="8" w:space="0" w:color="000000"/>
            </w:tcBorders>
          </w:tcPr>
          <w:p w:rsidR="00B2335C" w:rsidRDefault="00B2335C" w:rsidP="00B2335C">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B2335C" w:rsidRDefault="00B2335C" w:rsidP="00B2335C">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from CMB, adding </w:t>
            </w:r>
            <w:r w:rsidRPr="00936CFA">
              <w:rPr>
                <w:rFonts w:ascii="Arial" w:eastAsia="Arial" w:hAnsi="Arial" w:cs="Arial"/>
                <w:sz w:val="20"/>
                <w:szCs w:val="20"/>
              </w:rPr>
              <w:t>Specifications</w:t>
            </w:r>
            <w:r>
              <w:rPr>
                <w:rFonts w:ascii="Arial" w:eastAsia="Arial" w:hAnsi="Arial" w:cs="Arial"/>
                <w:sz w:val="20"/>
                <w:szCs w:val="20"/>
              </w:rPr>
              <w:t xml:space="preserve"> for ASiC, deleting cryptographic specifications for REM-evidence.</w:t>
            </w:r>
          </w:p>
        </w:tc>
      </w:tr>
      <w:tr w:rsidR="00C525DF" w:rsidRPr="00A249F6"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E6EFE"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E6EFE" w:rsidRPr="00A249F6" w:rsidRDefault="003E6EFE" w:rsidP="00164874">
            <w:pPr>
              <w:spacing w:line="226" w:lineRule="exact"/>
              <w:ind w:left="1" w:right="-20"/>
              <w:rPr>
                <w:rFonts w:ascii="Arial" w:eastAsia="Arial" w:hAnsi="Arial" w:cs="Arial"/>
                <w:sz w:val="20"/>
                <w:szCs w:val="20"/>
                <w:lang w:val="nb-NO"/>
              </w:rPr>
            </w:pPr>
          </w:p>
        </w:tc>
        <w:tc>
          <w:tcPr>
            <w:tcW w:w="2268" w:type="dxa"/>
            <w:tcBorders>
              <w:top w:val="single" w:sz="5" w:space="0" w:color="000000"/>
              <w:left w:val="single" w:sz="5" w:space="0" w:color="000000"/>
              <w:bottom w:val="single" w:sz="5" w:space="0" w:color="000000"/>
              <w:right w:val="single" w:sz="8" w:space="0" w:color="000000"/>
            </w:tcBorders>
          </w:tcPr>
          <w:p w:rsidR="00C525DF" w:rsidRPr="00A249F6" w:rsidRDefault="00C525DF" w:rsidP="00A249F6">
            <w:pPr>
              <w:spacing w:line="226" w:lineRule="exact"/>
              <w:ind w:left="102" w:right="-20"/>
              <w:rPr>
                <w:rFonts w:ascii="Arial" w:eastAsia="Arial" w:hAnsi="Arial" w:cs="Arial"/>
                <w:sz w:val="20"/>
                <w:szCs w:val="20"/>
                <w:lang w:val="nb-NO"/>
              </w:rPr>
            </w:pPr>
          </w:p>
        </w:tc>
        <w:tc>
          <w:tcPr>
            <w:tcW w:w="3969" w:type="dxa"/>
            <w:tcBorders>
              <w:top w:val="single" w:sz="5" w:space="0" w:color="000000"/>
              <w:left w:val="single" w:sz="8" w:space="0" w:color="000000"/>
              <w:bottom w:val="single" w:sz="5" w:space="0" w:color="000000"/>
              <w:right w:val="single" w:sz="5" w:space="0" w:color="000000"/>
            </w:tcBorders>
          </w:tcPr>
          <w:p w:rsidR="003E6EFE" w:rsidRPr="00A249F6" w:rsidRDefault="003E6EFE" w:rsidP="00A249F6">
            <w:pPr>
              <w:spacing w:line="226" w:lineRule="exact"/>
              <w:ind w:left="100" w:right="-20"/>
              <w:rPr>
                <w:rFonts w:ascii="Arial" w:eastAsia="Arial" w:hAnsi="Arial" w:cs="Arial"/>
                <w:sz w:val="20"/>
                <w:szCs w:val="20"/>
                <w:lang w:val="nb-NO"/>
              </w:rPr>
            </w:pPr>
          </w:p>
        </w:tc>
      </w:tr>
      <w:tr w:rsidR="00C525DF" w:rsidRPr="00C525DF" w:rsidTr="00697F16">
        <w:tc>
          <w:tcPr>
            <w:tcW w:w="857" w:type="dxa"/>
            <w:tcBorders>
              <w:top w:val="single" w:sz="5" w:space="0" w:color="000000"/>
              <w:left w:val="single" w:sz="5" w:space="0" w:color="000000"/>
              <w:bottom w:val="single" w:sz="5" w:space="0" w:color="000000"/>
              <w:right w:val="single" w:sz="8" w:space="0" w:color="000000"/>
            </w:tcBorders>
          </w:tcPr>
          <w:p w:rsidR="003E6EFE" w:rsidRPr="00A249F6" w:rsidRDefault="003E6EFE" w:rsidP="00381B91">
            <w:pPr>
              <w:spacing w:line="226" w:lineRule="exact"/>
              <w:ind w:left="283" w:right="-20"/>
              <w:rPr>
                <w:rFonts w:ascii="Arial" w:eastAsia="Arial" w:hAnsi="Arial" w:cs="Arial"/>
                <w:sz w:val="20"/>
                <w:szCs w:val="20"/>
                <w:lang w:val="nb-NO"/>
              </w:rPr>
            </w:pPr>
          </w:p>
        </w:tc>
        <w:tc>
          <w:tcPr>
            <w:tcW w:w="1134" w:type="dxa"/>
            <w:tcBorders>
              <w:top w:val="single" w:sz="5" w:space="0" w:color="000000"/>
              <w:left w:val="single" w:sz="8" w:space="0" w:color="000000"/>
              <w:bottom w:val="single" w:sz="5" w:space="0" w:color="000000"/>
              <w:right w:val="single" w:sz="5" w:space="0" w:color="000000"/>
            </w:tcBorders>
          </w:tcPr>
          <w:p w:rsidR="003E6EFE" w:rsidRPr="00A249F6" w:rsidRDefault="003E6EFE" w:rsidP="00164874">
            <w:pPr>
              <w:spacing w:line="226" w:lineRule="exact"/>
              <w:ind w:left="-6" w:right="-20"/>
              <w:rPr>
                <w:rFonts w:ascii="Arial" w:eastAsia="Arial" w:hAnsi="Arial" w:cs="Arial"/>
                <w:sz w:val="20"/>
                <w:szCs w:val="20"/>
                <w:lang w:val="nb-NO"/>
              </w:rPr>
            </w:pPr>
          </w:p>
        </w:tc>
        <w:tc>
          <w:tcPr>
            <w:tcW w:w="2126" w:type="dxa"/>
            <w:tcBorders>
              <w:top w:val="single" w:sz="5" w:space="0" w:color="000000"/>
              <w:left w:val="single" w:sz="5" w:space="0" w:color="000000"/>
              <w:bottom w:val="single" w:sz="5" w:space="0" w:color="000000"/>
              <w:right w:val="single" w:sz="5" w:space="0" w:color="000000"/>
            </w:tcBorders>
          </w:tcPr>
          <w:p w:rsidR="003E6EFE" w:rsidRPr="00A249F6" w:rsidRDefault="003E6EFE" w:rsidP="00164874">
            <w:pPr>
              <w:spacing w:line="226" w:lineRule="exact"/>
              <w:ind w:left="1" w:right="-20"/>
              <w:rPr>
                <w:rFonts w:ascii="Arial" w:eastAsia="Arial" w:hAnsi="Arial" w:cs="Arial"/>
                <w:sz w:val="20"/>
                <w:szCs w:val="20"/>
                <w:lang w:val="nb-NO"/>
              </w:rPr>
            </w:pPr>
          </w:p>
        </w:tc>
        <w:tc>
          <w:tcPr>
            <w:tcW w:w="2268" w:type="dxa"/>
            <w:tcBorders>
              <w:top w:val="single" w:sz="5" w:space="0" w:color="000000"/>
              <w:left w:val="single" w:sz="5" w:space="0" w:color="000000"/>
              <w:bottom w:val="single" w:sz="5" w:space="0" w:color="000000"/>
              <w:right w:val="single" w:sz="8" w:space="0" w:color="000000"/>
            </w:tcBorders>
          </w:tcPr>
          <w:p w:rsidR="003E6EFE" w:rsidRPr="00A249F6" w:rsidRDefault="003E6EFE" w:rsidP="00A249F6">
            <w:pPr>
              <w:spacing w:line="226" w:lineRule="exact"/>
              <w:ind w:left="102" w:right="-20"/>
              <w:rPr>
                <w:rFonts w:ascii="Arial" w:eastAsia="Arial" w:hAnsi="Arial" w:cs="Arial"/>
                <w:sz w:val="20"/>
                <w:szCs w:val="20"/>
                <w:lang w:val="nb-NO"/>
              </w:rPr>
            </w:pPr>
          </w:p>
        </w:tc>
        <w:tc>
          <w:tcPr>
            <w:tcW w:w="3969" w:type="dxa"/>
            <w:tcBorders>
              <w:top w:val="single" w:sz="5" w:space="0" w:color="000000"/>
              <w:left w:val="single" w:sz="8" w:space="0" w:color="000000"/>
              <w:bottom w:val="single" w:sz="5" w:space="0" w:color="000000"/>
              <w:right w:val="single" w:sz="5" w:space="0" w:color="000000"/>
            </w:tcBorders>
          </w:tcPr>
          <w:p w:rsidR="003E6EFE" w:rsidRPr="00C525DF" w:rsidRDefault="003E6EFE" w:rsidP="00A249F6">
            <w:pPr>
              <w:spacing w:line="226" w:lineRule="exact"/>
              <w:ind w:left="100" w:right="-20"/>
              <w:rPr>
                <w:rFonts w:ascii="Arial" w:eastAsia="Arial" w:hAnsi="Arial" w:cs="Arial"/>
                <w:sz w:val="20"/>
                <w:szCs w:val="20"/>
              </w:rPr>
            </w:pPr>
          </w:p>
        </w:tc>
      </w:tr>
      <w:tr w:rsidR="00C525DF" w:rsidRPr="00C525DF" w:rsidTr="00697F16">
        <w:tc>
          <w:tcPr>
            <w:tcW w:w="857" w:type="dxa"/>
            <w:tcBorders>
              <w:top w:val="single" w:sz="5" w:space="0" w:color="000000"/>
              <w:left w:val="single" w:sz="5" w:space="0" w:color="000000"/>
              <w:bottom w:val="single" w:sz="5" w:space="0" w:color="000000"/>
              <w:right w:val="single" w:sz="8" w:space="0" w:color="000000"/>
            </w:tcBorders>
          </w:tcPr>
          <w:p w:rsidR="003E6EFE" w:rsidRPr="00C525DF"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E6EFE" w:rsidRPr="00C525DF"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E6EFE" w:rsidRPr="00C525DF" w:rsidRDefault="003E6EFE"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E6EFE" w:rsidRPr="00C525DF" w:rsidRDefault="003E6EFE" w:rsidP="00A249F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E6EFE" w:rsidRPr="00C525DF" w:rsidRDefault="003E6EFE" w:rsidP="00A249F6">
            <w:pPr>
              <w:spacing w:line="226" w:lineRule="exact"/>
              <w:ind w:left="100" w:right="-20"/>
              <w:rPr>
                <w:rFonts w:ascii="Arial" w:eastAsia="Arial" w:hAnsi="Arial" w:cs="Arial"/>
                <w:sz w:val="20"/>
                <w:szCs w:val="20"/>
              </w:rPr>
            </w:pPr>
          </w:p>
        </w:tc>
      </w:tr>
      <w:tr w:rsidR="00164874" w:rsidRPr="00C525DF" w:rsidTr="00697F16">
        <w:tc>
          <w:tcPr>
            <w:tcW w:w="857" w:type="dxa"/>
            <w:tcBorders>
              <w:top w:val="single" w:sz="5" w:space="0" w:color="000000"/>
              <w:left w:val="single" w:sz="5" w:space="0" w:color="000000"/>
              <w:bottom w:val="single" w:sz="5" w:space="0" w:color="000000"/>
              <w:right w:val="single" w:sz="8" w:space="0" w:color="000000"/>
            </w:tcBorders>
          </w:tcPr>
          <w:p w:rsidR="00C525DF" w:rsidRPr="00C525DF"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C525DF" w:rsidRPr="00C525DF"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C525DF" w:rsidRPr="00C525DF"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C525DF" w:rsidRPr="00C525DF" w:rsidRDefault="00C525DF" w:rsidP="00C525DF">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Pr="00C525DF" w:rsidRDefault="00381B91" w:rsidP="00C525DF">
            <w:pPr>
              <w:spacing w:line="226" w:lineRule="exact"/>
              <w:ind w:left="100" w:right="-20"/>
              <w:rPr>
                <w:rFonts w:ascii="Arial" w:eastAsia="Arial" w:hAnsi="Arial" w:cs="Arial"/>
                <w:sz w:val="20"/>
                <w:szCs w:val="20"/>
              </w:rPr>
            </w:pPr>
          </w:p>
        </w:tc>
      </w:tr>
      <w:tr w:rsidR="00164874" w:rsidRPr="00C525DF" w:rsidTr="00697F16">
        <w:trPr>
          <w:trHeight w:val="308"/>
        </w:trPr>
        <w:tc>
          <w:tcPr>
            <w:tcW w:w="857" w:type="dxa"/>
            <w:tcBorders>
              <w:top w:val="single" w:sz="5" w:space="0" w:color="000000"/>
              <w:left w:val="single" w:sz="5" w:space="0" w:color="000000"/>
              <w:bottom w:val="single" w:sz="5" w:space="0" w:color="000000"/>
              <w:right w:val="single" w:sz="8" w:space="0" w:color="000000"/>
            </w:tcBorders>
          </w:tcPr>
          <w:p w:rsidR="00381B91" w:rsidRPr="00C525DF"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81B91" w:rsidRPr="00C525DF"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81B91" w:rsidRPr="00C525DF"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81B91" w:rsidRPr="00C525DF"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Pr="00C525DF" w:rsidRDefault="00381B91" w:rsidP="00381B91">
            <w:pPr>
              <w:spacing w:line="226" w:lineRule="exact"/>
              <w:ind w:left="100" w:right="-20"/>
              <w:rPr>
                <w:rFonts w:ascii="Arial" w:eastAsia="Arial" w:hAnsi="Arial" w:cs="Arial"/>
                <w:sz w:val="20"/>
                <w:szCs w:val="20"/>
              </w:rPr>
            </w:pPr>
          </w:p>
        </w:tc>
      </w:tr>
      <w:tr w:rsidR="00164874" w:rsidRPr="00087C25" w:rsidTr="00697F16">
        <w:trPr>
          <w:trHeight w:val="266"/>
        </w:trPr>
        <w:tc>
          <w:tcPr>
            <w:tcW w:w="857" w:type="dxa"/>
            <w:tcBorders>
              <w:top w:val="single" w:sz="5" w:space="0" w:color="000000"/>
              <w:left w:val="single" w:sz="5" w:space="0" w:color="000000"/>
              <w:bottom w:val="single" w:sz="5" w:space="0" w:color="000000"/>
              <w:right w:val="single" w:sz="8" w:space="0" w:color="000000"/>
            </w:tcBorders>
          </w:tcPr>
          <w:p w:rsidR="00381B91"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81B91"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81B91"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81B91"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Default="00381B91" w:rsidP="00381B91">
            <w:pPr>
              <w:spacing w:line="226" w:lineRule="exact"/>
              <w:ind w:left="100" w:right="-20"/>
              <w:rPr>
                <w:rFonts w:ascii="Arial" w:eastAsia="Arial" w:hAnsi="Arial" w:cs="Arial"/>
                <w:sz w:val="20"/>
                <w:szCs w:val="20"/>
              </w:rPr>
            </w:pPr>
          </w:p>
        </w:tc>
      </w:tr>
      <w:tr w:rsidR="00E93356" w:rsidRPr="00087C25" w:rsidTr="00697F16">
        <w:trPr>
          <w:trHeight w:val="182"/>
        </w:trPr>
        <w:tc>
          <w:tcPr>
            <w:tcW w:w="857" w:type="dxa"/>
            <w:tcBorders>
              <w:top w:val="single" w:sz="5" w:space="0" w:color="000000"/>
              <w:left w:val="single" w:sz="5" w:space="0" w:color="000000"/>
              <w:bottom w:val="single" w:sz="5" w:space="0" w:color="000000"/>
              <w:right w:val="single" w:sz="8" w:space="0" w:color="000000"/>
            </w:tcBorders>
          </w:tcPr>
          <w:p w:rsidR="00E93356"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E93356"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E93356" w:rsidRDefault="00E93356" w:rsidP="00E93356">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E93356" w:rsidRDefault="00E93356" w:rsidP="00E9335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E93356" w:rsidRDefault="00E93356" w:rsidP="00E93356">
            <w:pPr>
              <w:spacing w:line="226" w:lineRule="exact"/>
              <w:ind w:left="100" w:right="-20"/>
              <w:rPr>
                <w:rFonts w:ascii="Arial" w:eastAsia="Arial" w:hAnsi="Arial" w:cs="Arial"/>
                <w:sz w:val="20"/>
                <w:szCs w:val="20"/>
              </w:rPr>
            </w:pPr>
          </w:p>
        </w:tc>
      </w:tr>
    </w:tbl>
    <w:p w:rsidR="0015016A" w:rsidRDefault="0015016A" w:rsidP="0015016A">
      <w:pPr>
        <w:spacing w:line="200" w:lineRule="exact"/>
        <w:rPr>
          <w:sz w:val="20"/>
          <w:szCs w:val="20"/>
        </w:rPr>
      </w:pPr>
    </w:p>
    <w:p w:rsidR="0015016A" w:rsidRPr="003E6EFE" w:rsidRDefault="0015016A" w:rsidP="00437745">
      <w:pPr>
        <w:pStyle w:val="Heading2"/>
        <w:rPr>
          <w:rFonts w:eastAsia="Arial"/>
        </w:rPr>
      </w:pPr>
      <w:bookmarkStart w:id="184" w:name="_Toc354134425"/>
      <w:bookmarkStart w:id="185" w:name="_Toc354554822"/>
      <w:bookmarkStart w:id="186" w:name="_Toc354576110"/>
      <w:bookmarkStart w:id="187" w:name="_Toc355097353"/>
      <w:bookmarkStart w:id="188" w:name="_Toc355700093"/>
      <w:bookmarkStart w:id="189" w:name="_Toc355700215"/>
      <w:bookmarkStart w:id="190" w:name="_Toc356905010"/>
      <w:bookmarkStart w:id="191" w:name="_Toc14098288"/>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184"/>
      <w:bookmarkEnd w:id="185"/>
      <w:bookmarkEnd w:id="186"/>
      <w:bookmarkEnd w:id="187"/>
      <w:bookmarkEnd w:id="188"/>
      <w:bookmarkEnd w:id="189"/>
      <w:bookmarkEnd w:id="190"/>
      <w:bookmarkEnd w:id="191"/>
    </w:p>
    <w:tbl>
      <w:tblPr>
        <w:tblW w:w="10495" w:type="dxa"/>
        <w:tblInd w:w="65" w:type="dxa"/>
        <w:tblCellMar>
          <w:left w:w="70" w:type="dxa"/>
          <w:right w:w="70" w:type="dxa"/>
        </w:tblCellMar>
        <w:tblLook w:val="0000" w:firstRow="0" w:lastRow="0" w:firstColumn="0" w:lastColumn="0" w:noHBand="0" w:noVBand="0"/>
      </w:tblPr>
      <w:tblGrid>
        <w:gridCol w:w="846"/>
        <w:gridCol w:w="2274"/>
        <w:gridCol w:w="7375"/>
      </w:tblGrid>
      <w:tr w:rsidR="002F29E6" w:rsidRPr="00BB0C1F" w:rsidTr="002F29E6">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rsidR="002F29E6" w:rsidRPr="00BB0C1F" w:rsidRDefault="002F29E6" w:rsidP="002F29E6">
            <w:pPr>
              <w:pStyle w:val="NoSpacing"/>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rsidR="002F29E6" w:rsidRPr="00BB0C1F" w:rsidRDefault="002F29E6" w:rsidP="002F29E6">
            <w:pPr>
              <w:pStyle w:val="NoSpacing"/>
              <w:rPr>
                <w:sz w:val="20"/>
                <w:szCs w:val="20"/>
                <w:lang w:val="en-GB" w:eastAsia="nl-NL"/>
              </w:rPr>
            </w:pPr>
            <w:r w:rsidRPr="00BB0C1F">
              <w:rPr>
                <w:sz w:val="20"/>
                <w:szCs w:val="20"/>
                <w:lang w:val="en-GB" w:eastAsia="nl-NL"/>
              </w:rPr>
              <w:t>Name</w:t>
            </w:r>
          </w:p>
        </w:tc>
        <w:tc>
          <w:tcPr>
            <w:tcW w:w="7375"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rsidR="002F29E6" w:rsidRPr="00BB0C1F" w:rsidRDefault="002F29E6" w:rsidP="002F29E6">
            <w:pPr>
              <w:pStyle w:val="NoSpacing"/>
              <w:rPr>
                <w:sz w:val="20"/>
                <w:szCs w:val="20"/>
                <w:lang w:val="en-GB" w:eastAsia="nl-NL"/>
              </w:rPr>
            </w:pPr>
            <w:r w:rsidRPr="00BB0C1F">
              <w:rPr>
                <w:sz w:val="20"/>
                <w:szCs w:val="20"/>
                <w:lang w:val="en-GB" w:eastAsia="nl-NL"/>
              </w:rPr>
              <w:t>Organization (= Beneficiary – Organization in national consortium – Subcontractor)</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sz w:val="20"/>
                <w:szCs w:val="20"/>
                <w:lang w:val="en-GB" w:eastAsia="el-GR"/>
              </w:rPr>
              <w:t>Kornelis Drijfhout</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sz w:val="20"/>
                <w:szCs w:val="20"/>
                <w:lang w:val="en-GB" w:eastAsia="el-GR"/>
              </w:rPr>
              <w:t>PIANOo – WG leader</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Jerry Dimitriou</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3E42FD" w:rsidP="002F29E6">
            <w:pPr>
              <w:rPr>
                <w:rFonts w:cs="Arial"/>
                <w:sz w:val="20"/>
                <w:szCs w:val="20"/>
                <w:lang w:val="en-GB" w:eastAsia="de-DE"/>
              </w:rPr>
            </w:pPr>
            <w:r>
              <w:rPr>
                <w:rFonts w:cs="Arial"/>
                <w:sz w:val="20"/>
                <w:szCs w:val="20"/>
                <w:lang w:val="en-GB" w:eastAsia="de-DE"/>
              </w:rPr>
              <w:t>University of Piraeus Research Center (UPRC)</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Lefteris Leontaridis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NetSmart – senior OpenPEPPOL advisor</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Andriana Prentza</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University of Piraeus</w:t>
            </w:r>
            <w:r w:rsidR="003E42FD">
              <w:rPr>
                <w:rFonts w:cs="Arial"/>
                <w:sz w:val="20"/>
                <w:szCs w:val="20"/>
                <w:lang w:val="en-GB" w:eastAsia="de-DE"/>
              </w:rPr>
              <w:t xml:space="preserve"> Research Center (UPRC)</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Manuel Cano Gomez</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NEXUS IT</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Jan Mærøe</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Difi</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Siw Midtgård Meckelborg</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Difi</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Bergheim, Erlend Klakegg</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Difi</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Elisa Bertocchi</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 xml:space="preserve">Intercent-ER Agency  </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Gandolfi Gabriele</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 xml:space="preserve">Intercent-ER Agency  </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Isabella Rapisarda</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Consip – Pre-Award CC leader</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Ansgar Mondorf</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University of Koblenz</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Daniel Simonsson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Visma</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Stefan Van Der Meulen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BOSA</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Anna-Lis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Difi – OpenPEPPOL office</w:t>
            </w:r>
          </w:p>
        </w:tc>
      </w:tr>
      <w:tr w:rsidR="002F29E6" w:rsidRPr="00A17CE5"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Rolf Kevitz</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02275A" w:rsidRDefault="002F29E6" w:rsidP="002F29E6">
            <w:pPr>
              <w:rPr>
                <w:rFonts w:cs="Arial"/>
                <w:sz w:val="20"/>
                <w:szCs w:val="20"/>
                <w:lang w:val="nl-NL" w:eastAsia="de-DE"/>
              </w:rPr>
            </w:pPr>
            <w:r w:rsidRPr="0002275A">
              <w:rPr>
                <w:rFonts w:cs="Arial"/>
                <w:sz w:val="20"/>
                <w:szCs w:val="20"/>
                <w:lang w:val="nl-NL" w:eastAsia="de-DE"/>
              </w:rPr>
              <w:t>Beschaffungsamt des Bundesministeriums des Innern</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Daniel Lobo</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sz w:val="20"/>
                <w:szCs w:val="20"/>
                <w:lang w:val="en-GB" w:eastAsia="el-GR"/>
              </w:rPr>
            </w:pPr>
            <w:r w:rsidRPr="00BB0C1F">
              <w:rPr>
                <w:sz w:val="20"/>
                <w:szCs w:val="20"/>
                <w:lang w:val="en-GB" w:eastAsia="el-GR"/>
              </w:rPr>
              <w:t>Vortal</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Sander Fieten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Chasquis</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Alberto Chacon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Pixelware</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Helder Aranha</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sz w:val="20"/>
                <w:szCs w:val="20"/>
                <w:lang w:val="en-GB" w:eastAsia="el-GR"/>
              </w:rPr>
            </w:pPr>
            <w:r w:rsidRPr="00BB0C1F">
              <w:rPr>
                <w:sz w:val="20"/>
                <w:szCs w:val="20"/>
                <w:lang w:val="en-GB" w:eastAsia="el-GR"/>
              </w:rPr>
              <w:t>EsPAP</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Isabel Martins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sz w:val="20"/>
                <w:szCs w:val="20"/>
                <w:lang w:val="en-GB" w:eastAsia="el-GR"/>
              </w:rPr>
            </w:pPr>
            <w:r w:rsidRPr="00BB0C1F">
              <w:rPr>
                <w:sz w:val="20"/>
                <w:szCs w:val="20"/>
                <w:lang w:val="en-GB" w:eastAsia="el-GR"/>
              </w:rPr>
              <w:t>EsPAP</w:t>
            </w:r>
          </w:p>
        </w:tc>
      </w:tr>
    </w:tbl>
    <w:p w:rsidR="00CF1E86" w:rsidRDefault="00CF1E86" w:rsidP="0015016A">
      <w:pPr>
        <w:rPr>
          <w:lang w:val="nb-NO"/>
        </w:rPr>
      </w:pPr>
    </w:p>
    <w:p w:rsidR="00CF1E86" w:rsidRDefault="00CF1E86" w:rsidP="0015016A">
      <w:pPr>
        <w:rPr>
          <w:lang w:val="nb-NO"/>
        </w:rPr>
      </w:pPr>
    </w:p>
    <w:p w:rsidR="00697F16" w:rsidRDefault="00697F16">
      <w:pPr>
        <w:rPr>
          <w:rFonts w:ascii="Cambria" w:hAnsi="Cambria"/>
          <w:b/>
          <w:bCs/>
          <w:sz w:val="28"/>
          <w:szCs w:val="28"/>
        </w:rPr>
      </w:pPr>
      <w:bookmarkStart w:id="192" w:name="_Toc354134426"/>
      <w:bookmarkStart w:id="193" w:name="_Toc354576111"/>
      <w:bookmarkStart w:id="194" w:name="_Toc355097354"/>
      <w:bookmarkStart w:id="195" w:name="_Toc355700094"/>
      <w:bookmarkStart w:id="196" w:name="_Toc355700216"/>
      <w:bookmarkStart w:id="197" w:name="_Toc356905011"/>
      <w:r>
        <w:br w:type="page"/>
      </w:r>
    </w:p>
    <w:p w:rsidR="002F29E6" w:rsidRDefault="002F29E6" w:rsidP="002F29E6">
      <w:pPr>
        <w:pStyle w:val="Heading1"/>
        <w:ind w:left="357" w:hanging="357"/>
      </w:pPr>
      <w:bookmarkStart w:id="198" w:name="_Details"/>
      <w:bookmarkStart w:id="199" w:name="_Toc14098289"/>
      <w:bookmarkEnd w:id="192"/>
      <w:bookmarkEnd w:id="193"/>
      <w:bookmarkEnd w:id="194"/>
      <w:bookmarkEnd w:id="195"/>
      <w:bookmarkEnd w:id="196"/>
      <w:bookmarkEnd w:id="197"/>
      <w:bookmarkEnd w:id="198"/>
      <w:r>
        <w:lastRenderedPageBreak/>
        <w:t>ENISA SOG-IS standards</w:t>
      </w:r>
      <w:bookmarkEnd w:id="199"/>
      <w:r>
        <w:t xml:space="preserve"> </w:t>
      </w:r>
    </w:p>
    <w:p w:rsidR="002F29E6" w:rsidRPr="002F29E6" w:rsidRDefault="002F29E6" w:rsidP="002F29E6">
      <w:pPr>
        <w:rPr>
          <w:lang w:val="nb-NO"/>
        </w:rPr>
      </w:pPr>
    </w:p>
    <w:p w:rsidR="002F29E6" w:rsidRPr="003C7438" w:rsidRDefault="002F29E6" w:rsidP="002F29E6">
      <w:r w:rsidRPr="003C7438">
        <w:t>ENISA specifies cryptographic protocols, underlying algorithms and strengths. Different cryptographic mechanisms, although incomparable at first, are recalculated to so called comparable bit strength values. ENISA mandates a 128 bit comparable bit strength from 2020 on, accepting 112 bits as legacy until then. This 2-pager document works on the 128 bit strength for symmetric and 112 bits for asymmetric keys.</w:t>
      </w:r>
    </w:p>
    <w:p w:rsidR="00B2335C" w:rsidRDefault="00B2335C" w:rsidP="00B2335C">
      <w:pPr>
        <w:pStyle w:val="Heading1"/>
        <w:ind w:left="357" w:hanging="357"/>
      </w:pPr>
      <w:bookmarkStart w:id="200" w:name="_Toc517689762"/>
      <w:bookmarkStart w:id="201" w:name="_Toc14098290"/>
      <w:r>
        <w:t>ASiC-E container with CAdES signature</w:t>
      </w:r>
      <w:bookmarkEnd w:id="200"/>
      <w:bookmarkEnd w:id="201"/>
    </w:p>
    <w:p w:rsidR="00B2335C" w:rsidRPr="003944C1" w:rsidRDefault="00B2335C" w:rsidP="00B2335C">
      <w:pPr>
        <w:pStyle w:val="Heading2"/>
        <w:rPr>
          <w:rFonts w:eastAsia="Arial"/>
        </w:rPr>
      </w:pPr>
      <w:bookmarkStart w:id="202" w:name="_Toc517689763"/>
      <w:bookmarkStart w:id="203" w:name="_Toc14098291"/>
      <w:r w:rsidRPr="00A11754">
        <w:rPr>
          <w:rFonts w:eastAsia="Arial"/>
        </w:rPr>
        <w:t>Introduction</w:t>
      </w:r>
      <w:bookmarkEnd w:id="202"/>
      <w:bookmarkEnd w:id="203"/>
    </w:p>
    <w:p w:rsidR="00B2335C" w:rsidRDefault="00B2335C" w:rsidP="00B2335C">
      <w:r>
        <w:t>There is a need to pack all separate parts of a message together in order to achieve a single payload document for the transport network. This note specifies use of an ASiC-E container (Associated Signature Container Extended) for this purpose. ASiC is based on the zip format.</w:t>
      </w:r>
    </w:p>
    <w:p w:rsidR="00B2335C" w:rsidRDefault="00B2335C" w:rsidP="00B2335C">
      <w:r>
        <w:t>ASiC-E includes an ASiC manifest that holds metadata, identification of all parts inside the container, and hash values of these parts. Parts in this case are the SBDH, the CEN BII document, and all attachments that are included as separate parts. ASiC requires the manifest to be signed by a detached signature. Since the manifest holds hash values of all other parts, these are implicitly also signed. The signature is placed in the ASiC container as a separate part.</w:t>
      </w:r>
      <w:r w:rsidR="003E42FD">
        <w:t xml:space="preserve"> </w:t>
      </w:r>
      <w:r>
        <w:t>This packaging allows security to be applied at message level, preserving security properties across asynchronous message passing with temporal storage at intermediate nodes. Authenticity and integrity are ensured by the ASiC signature, and confidentiality can be achieved by encrypting relevant parts.</w:t>
      </w:r>
    </w:p>
    <w:p w:rsidR="00B2335C" w:rsidRDefault="00B2335C" w:rsidP="00B2335C"/>
    <w:p w:rsidR="00B2335C" w:rsidRDefault="00B2335C" w:rsidP="00B2335C">
      <w:r w:rsidRPr="00A11754">
        <w:t>The container described in this chapter is based on ETSI TS 102 918 V1.2.1</w:t>
      </w:r>
      <w:r>
        <w:rPr>
          <w:rStyle w:val="FootnoteReference"/>
        </w:rPr>
        <w:footnoteReference w:id="1"/>
      </w:r>
      <w:r w:rsidRPr="00A11754">
        <w:t>.</w:t>
      </w:r>
    </w:p>
    <w:p w:rsidR="00B2335C" w:rsidRPr="00A11754" w:rsidRDefault="00B2335C" w:rsidP="00B2335C">
      <w:pPr>
        <w:pStyle w:val="Heading2"/>
        <w:rPr>
          <w:rFonts w:eastAsia="Arial"/>
        </w:rPr>
      </w:pPr>
      <w:bookmarkStart w:id="204" w:name="_Toc517689764"/>
      <w:bookmarkStart w:id="205" w:name="_Toc14098292"/>
      <w:r w:rsidRPr="00A11754">
        <w:rPr>
          <w:rFonts w:eastAsia="Arial"/>
        </w:rPr>
        <w:t>Description</w:t>
      </w:r>
      <w:bookmarkEnd w:id="204"/>
      <w:bookmarkEnd w:id="205"/>
    </w:p>
    <w:p w:rsidR="00B2335C" w:rsidRDefault="00B2335C" w:rsidP="00B2335C">
      <w:r>
        <w:rPr>
          <w:rFonts w:ascii="Arial" w:hAnsi="Arial" w:cs="Arial"/>
          <w:noProof/>
          <w:color w:val="333333"/>
        </w:rPr>
        <w:lastRenderedPageBreak/>
        <w:drawing>
          <wp:inline distT="0" distB="0" distL="0" distR="0" wp14:anchorId="21F5EB3E" wp14:editId="724E71C0">
            <wp:extent cx="6373495" cy="4593450"/>
            <wp:effectExtent l="19050" t="0" r="8255" b="0"/>
            <wp:docPr id="2" name="Afbeelding 2" descr="image2016-9-9 10: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16-9-9 10:47:7.png"/>
                    <pic:cNvPicPr>
                      <a:picLocks noChangeAspect="1" noChangeArrowheads="1"/>
                    </pic:cNvPicPr>
                  </pic:nvPicPr>
                  <pic:blipFill>
                    <a:blip r:embed="rId26" cstate="print"/>
                    <a:srcRect/>
                    <a:stretch>
                      <a:fillRect/>
                    </a:stretch>
                  </pic:blipFill>
                  <pic:spPr bwMode="auto">
                    <a:xfrm>
                      <a:off x="0" y="0"/>
                      <a:ext cx="6373495" cy="4593450"/>
                    </a:xfrm>
                    <a:prstGeom prst="rect">
                      <a:avLst/>
                    </a:prstGeom>
                    <a:noFill/>
                    <a:ln w="9525">
                      <a:noFill/>
                      <a:miter lim="800000"/>
                      <a:headEnd/>
                      <a:tailEnd/>
                    </a:ln>
                  </pic:spPr>
                </pic:pic>
              </a:graphicData>
            </a:graphic>
          </wp:inline>
        </w:drawing>
      </w:r>
    </w:p>
    <w:p w:rsidR="00B2335C" w:rsidRPr="00A11754" w:rsidRDefault="00B2335C" w:rsidP="00B2335C">
      <w:pPr>
        <w:jc w:val="right"/>
        <w:rPr>
          <w:i/>
        </w:rPr>
      </w:pPr>
      <w:r>
        <w:rPr>
          <w:i/>
        </w:rPr>
        <w:t>Picture</w:t>
      </w:r>
      <w:r w:rsidRPr="00A11754">
        <w:rPr>
          <w:i/>
        </w:rPr>
        <w:t xml:space="preserve"> 1: Directory structure of an ASiC-E container with CAdES signature</w:t>
      </w:r>
    </w:p>
    <w:p w:rsidR="00B2335C" w:rsidRDefault="00B2335C" w:rsidP="00B2335C"/>
    <w:p w:rsidR="00B2335C" w:rsidRDefault="00B2335C" w:rsidP="00B2335C">
      <w:r>
        <w:t>The container includes the following files:</w:t>
      </w:r>
    </w:p>
    <w:p w:rsidR="00B2335C" w:rsidRDefault="00B2335C" w:rsidP="00B2335C">
      <w:pPr>
        <w:pStyle w:val="Heading3"/>
      </w:pPr>
      <w:bookmarkStart w:id="206" w:name="_Toc517689765"/>
      <w:bookmarkStart w:id="207" w:name="_Toc14098293"/>
      <w:r>
        <w:t>mimetype</w:t>
      </w:r>
      <w:bookmarkEnd w:id="206"/>
      <w:bookmarkEnd w:id="207"/>
    </w:p>
    <w:p w:rsidR="00B2335C" w:rsidRPr="008E4FE1" w:rsidRDefault="00B2335C" w:rsidP="00B2335C">
      <w:pPr>
        <w:pStyle w:val="ListParagraph"/>
        <w:numPr>
          <w:ilvl w:val="0"/>
          <w:numId w:val="45"/>
        </w:numPr>
        <w:rPr>
          <w:lang w:val="en-US"/>
        </w:rPr>
      </w:pPr>
      <w:r w:rsidRPr="008E4FE1">
        <w:rPr>
          <w:lang w:val="en-US"/>
        </w:rPr>
        <w:t>The purpose of this file is to identify the format of the container.</w:t>
      </w:r>
    </w:p>
    <w:p w:rsidR="00B2335C" w:rsidRPr="008E4FE1" w:rsidRDefault="00B2335C" w:rsidP="00B2335C">
      <w:pPr>
        <w:pStyle w:val="ListParagraph"/>
        <w:numPr>
          <w:ilvl w:val="0"/>
          <w:numId w:val="45"/>
        </w:numPr>
        <w:rPr>
          <w:lang w:val="en-US"/>
        </w:rPr>
      </w:pPr>
      <w:r w:rsidRPr="008E4FE1">
        <w:rPr>
          <w:lang w:val="en-US"/>
        </w:rPr>
        <w:t>Fixed name with the value “application/vnd.etsi.asic-e+zip”.</w:t>
      </w:r>
    </w:p>
    <w:p w:rsidR="00B2335C" w:rsidRDefault="00B2335C" w:rsidP="00B2335C"/>
    <w:p w:rsidR="00B2335C" w:rsidRDefault="00B2335C" w:rsidP="00B2335C">
      <w:pPr>
        <w:pStyle w:val="Heading3"/>
      </w:pPr>
      <w:bookmarkStart w:id="208" w:name="_Toc517689766"/>
      <w:bookmarkStart w:id="209" w:name="_Toc14098294"/>
      <w:r>
        <w:t>sbdh.xml (SBDH)</w:t>
      </w:r>
      <w:bookmarkEnd w:id="208"/>
      <w:bookmarkEnd w:id="209"/>
    </w:p>
    <w:p w:rsidR="00B2335C" w:rsidRPr="008E4FE1" w:rsidRDefault="00B2335C" w:rsidP="00B2335C">
      <w:pPr>
        <w:pStyle w:val="ListParagraph"/>
        <w:numPr>
          <w:ilvl w:val="0"/>
          <w:numId w:val="46"/>
        </w:numPr>
        <w:rPr>
          <w:lang w:val="en-US"/>
        </w:rPr>
      </w:pPr>
      <w:r w:rsidRPr="008E4FE1">
        <w:rPr>
          <w:lang w:val="en-US"/>
        </w:rPr>
        <w:t>Xml file containing the standard business document header.</w:t>
      </w:r>
    </w:p>
    <w:p w:rsidR="00B2335C" w:rsidRPr="008E4FE1" w:rsidRDefault="00B2335C" w:rsidP="00B2335C">
      <w:pPr>
        <w:pStyle w:val="ListParagraph"/>
        <w:numPr>
          <w:ilvl w:val="0"/>
          <w:numId w:val="46"/>
        </w:numPr>
        <w:rPr>
          <w:lang w:val="en-US"/>
        </w:rPr>
      </w:pPr>
      <w:r w:rsidRPr="008E4FE1">
        <w:rPr>
          <w:lang w:val="en-US"/>
        </w:rPr>
        <w:t>It includes manifest-block for describing the business document and other related documents.</w:t>
      </w:r>
    </w:p>
    <w:p w:rsidR="00B2335C" w:rsidRPr="008E4FE1" w:rsidRDefault="00B2335C" w:rsidP="00B2335C">
      <w:pPr>
        <w:pStyle w:val="ListParagraph"/>
        <w:numPr>
          <w:ilvl w:val="0"/>
          <w:numId w:val="46"/>
        </w:numPr>
        <w:rPr>
          <w:lang w:val="en-US"/>
        </w:rPr>
      </w:pPr>
      <w:r w:rsidRPr="008E4FE1">
        <w:rPr>
          <w:lang w:val="en-US"/>
        </w:rPr>
        <w:t>All files except mimetype (having fixed name and value) and sbdh will be described in the manifest block.</w:t>
      </w:r>
    </w:p>
    <w:p w:rsidR="00B2335C" w:rsidRDefault="00B2335C" w:rsidP="00B2335C"/>
    <w:p w:rsidR="00B2335C" w:rsidRDefault="00B2335C" w:rsidP="00B2335C">
      <w:pPr>
        <w:pStyle w:val="Heading3"/>
      </w:pPr>
      <w:bookmarkStart w:id="210" w:name="_Toc517689767"/>
      <w:bookmarkStart w:id="211" w:name="_Toc14098295"/>
      <w:r>
        <w:t>Business documents</w:t>
      </w:r>
      <w:bookmarkEnd w:id="210"/>
      <w:bookmarkEnd w:id="211"/>
    </w:p>
    <w:p w:rsidR="00B2335C" w:rsidRPr="008E4FE1" w:rsidRDefault="00B2335C" w:rsidP="00B2335C">
      <w:pPr>
        <w:pStyle w:val="ListParagraph"/>
        <w:numPr>
          <w:ilvl w:val="0"/>
          <w:numId w:val="47"/>
        </w:numPr>
        <w:rPr>
          <w:lang w:val="en-US"/>
        </w:rPr>
      </w:pPr>
      <w:r w:rsidRPr="008E4FE1">
        <w:rPr>
          <w:lang w:val="en-US"/>
        </w:rPr>
        <w:t>Xml file containing the business document.</w:t>
      </w:r>
      <w:r>
        <w:rPr>
          <w:vertAlign w:val="subscript"/>
          <w:lang w:val="en-US"/>
        </w:rPr>
        <w:t>+</w:t>
      </w:r>
    </w:p>
    <w:p w:rsidR="00B2335C" w:rsidRDefault="00B2335C" w:rsidP="00B2335C"/>
    <w:p w:rsidR="00B2335C" w:rsidRDefault="00B2335C" w:rsidP="00B2335C">
      <w:pPr>
        <w:pStyle w:val="Heading3"/>
      </w:pPr>
      <w:bookmarkStart w:id="212" w:name="_Toc517689768"/>
      <w:bookmarkStart w:id="213" w:name="_Toc14098296"/>
      <w:r>
        <w:t>Additional documents</w:t>
      </w:r>
      <w:bookmarkEnd w:id="212"/>
      <w:bookmarkEnd w:id="213"/>
    </w:p>
    <w:p w:rsidR="00B2335C" w:rsidRPr="008E4FE1" w:rsidRDefault="00B2335C" w:rsidP="00B2335C">
      <w:pPr>
        <w:pStyle w:val="ListParagraph"/>
        <w:numPr>
          <w:ilvl w:val="0"/>
          <w:numId w:val="47"/>
        </w:numPr>
        <w:rPr>
          <w:lang w:val="en-US"/>
        </w:rPr>
      </w:pPr>
      <w:r w:rsidRPr="008E4FE1">
        <w:rPr>
          <w:lang w:val="en-US"/>
        </w:rPr>
        <w:t>One or more documents of different types e.g. xml, pdf, jpg, xls, p7m and vsd associated with the business document and that needs to be signed.</w:t>
      </w:r>
    </w:p>
    <w:p w:rsidR="00B2335C" w:rsidRPr="008E4FE1" w:rsidRDefault="00B2335C" w:rsidP="00B2335C">
      <w:pPr>
        <w:pStyle w:val="ListParagraph"/>
        <w:numPr>
          <w:ilvl w:val="0"/>
          <w:numId w:val="47"/>
        </w:numPr>
        <w:rPr>
          <w:lang w:val="en-US"/>
        </w:rPr>
      </w:pPr>
      <w:r w:rsidRPr="008E4FE1">
        <w:rPr>
          <w:lang w:val="en-US"/>
        </w:rPr>
        <w:t>Files which are signed and encrypted has extension p7m.</w:t>
      </w:r>
    </w:p>
    <w:p w:rsidR="00B2335C" w:rsidRDefault="00B2335C" w:rsidP="00B2335C"/>
    <w:p w:rsidR="00B2335C" w:rsidRDefault="00B2335C" w:rsidP="00B2335C">
      <w:pPr>
        <w:pStyle w:val="Heading3"/>
      </w:pPr>
      <w:bookmarkStart w:id="214" w:name="_Toc517689769"/>
      <w:bookmarkStart w:id="215" w:name="_Toc14098297"/>
      <w:r>
        <w:t>META-INF/asicmanifest*.xml</w:t>
      </w:r>
      <w:bookmarkEnd w:id="214"/>
      <w:bookmarkEnd w:id="215"/>
    </w:p>
    <w:p w:rsidR="00B2335C" w:rsidRPr="008E4FE1" w:rsidRDefault="00B2335C" w:rsidP="00B2335C">
      <w:pPr>
        <w:pStyle w:val="ListParagraph"/>
        <w:numPr>
          <w:ilvl w:val="0"/>
          <w:numId w:val="48"/>
        </w:numPr>
        <w:rPr>
          <w:lang w:val="en-US"/>
        </w:rPr>
      </w:pPr>
      <w:r w:rsidRPr="008E4FE1">
        <w:rPr>
          <w:lang w:val="en-US"/>
        </w:rPr>
        <w:lastRenderedPageBreak/>
        <w:t>One or more files containing the hash values of all the documents (except mimetype) or the hash values of a subset of the data objects.</w:t>
      </w:r>
    </w:p>
    <w:p w:rsidR="00B2335C" w:rsidRPr="008E4FE1" w:rsidRDefault="00B2335C" w:rsidP="00B2335C">
      <w:pPr>
        <w:pStyle w:val="ListParagraph"/>
        <w:numPr>
          <w:ilvl w:val="0"/>
          <w:numId w:val="48"/>
        </w:numPr>
        <w:rPr>
          <w:lang w:val="en-US"/>
        </w:rPr>
      </w:pPr>
      <w:r w:rsidRPr="008E4FE1">
        <w:rPr>
          <w:lang w:val="en-US"/>
        </w:rPr>
        <w:t>If Rootfile attribute present and set to "true" it specify how to begin processing the container.</w:t>
      </w:r>
      <w:r w:rsidR="003E42FD">
        <w:rPr>
          <w:lang w:val="en-US"/>
        </w:rPr>
        <w:t xml:space="preserve"> </w:t>
      </w:r>
      <w:r w:rsidRPr="008E4FE1">
        <w:rPr>
          <w:lang w:val="en-US"/>
        </w:rPr>
        <w:t>The rootfile is the business document to be processed e.g. biitrdm082.xml.</w:t>
      </w:r>
    </w:p>
    <w:p w:rsidR="00B2335C" w:rsidRPr="008E4FE1" w:rsidRDefault="00B2335C" w:rsidP="00B2335C">
      <w:pPr>
        <w:pStyle w:val="ListParagraph"/>
        <w:numPr>
          <w:ilvl w:val="0"/>
          <w:numId w:val="48"/>
        </w:numPr>
        <w:rPr>
          <w:lang w:val="en-US"/>
        </w:rPr>
      </w:pPr>
      <w:r w:rsidRPr="008E4FE1">
        <w:rPr>
          <w:lang w:val="en-US"/>
        </w:rPr>
        <w:t>If one or more documents needs to be signed separately than the name should be suffixed by a number starting with</w:t>
      </w:r>
      <w:r>
        <w:rPr>
          <w:lang w:val="en-US"/>
        </w:rPr>
        <w:t xml:space="preserve"> 1.</w:t>
      </w:r>
    </w:p>
    <w:p w:rsidR="00B2335C" w:rsidRDefault="00B2335C" w:rsidP="00B2335C"/>
    <w:p w:rsidR="00B2335C" w:rsidRDefault="00B2335C" w:rsidP="00B2335C">
      <w:r>
        <w:t>Example: asicmanifest1.xml,  asicmanifest2.xml etc.</w:t>
      </w:r>
    </w:p>
    <w:p w:rsidR="00B2335C" w:rsidRDefault="00B2335C" w:rsidP="00B2335C"/>
    <w:p w:rsidR="00B2335C" w:rsidRDefault="00B2335C" w:rsidP="00B2335C">
      <w:pPr>
        <w:pStyle w:val="Heading3"/>
      </w:pPr>
      <w:bookmarkStart w:id="216" w:name="_Toc517689770"/>
      <w:bookmarkStart w:id="217" w:name="_Toc14098298"/>
      <w:r>
        <w:t>META-INF/signature*.p7s</w:t>
      </w:r>
      <w:bookmarkEnd w:id="216"/>
      <w:bookmarkEnd w:id="217"/>
    </w:p>
    <w:p w:rsidR="00B2335C" w:rsidRPr="008E4FE1" w:rsidRDefault="00B2335C" w:rsidP="00B2335C">
      <w:pPr>
        <w:pStyle w:val="ListParagraph"/>
        <w:numPr>
          <w:ilvl w:val="0"/>
          <w:numId w:val="49"/>
        </w:numPr>
        <w:rPr>
          <w:lang w:val="en-US"/>
        </w:rPr>
      </w:pPr>
      <w:r w:rsidRPr="008E4FE1">
        <w:rPr>
          <w:lang w:val="en-US"/>
        </w:rPr>
        <w:t>One or more files containing the signature of the asicmanifest*.xml.</w:t>
      </w:r>
    </w:p>
    <w:p w:rsidR="00B2335C" w:rsidRPr="008E4FE1" w:rsidRDefault="00B2335C" w:rsidP="00B2335C">
      <w:pPr>
        <w:pStyle w:val="ListParagraph"/>
        <w:numPr>
          <w:ilvl w:val="0"/>
          <w:numId w:val="49"/>
        </w:numPr>
        <w:rPr>
          <w:lang w:val="en-US"/>
        </w:rPr>
      </w:pPr>
      <w:r w:rsidRPr="008E4FE1">
        <w:rPr>
          <w:lang w:val="en-US"/>
        </w:rPr>
        <w:t>If one or more documents needs to be signed separately than the name should be suffixed by a number starting with 1 e.g. signature1.xml, signature2.xml etc.</w:t>
      </w:r>
    </w:p>
    <w:p w:rsidR="00B2335C" w:rsidRPr="008E4FE1" w:rsidRDefault="00B2335C" w:rsidP="00B2335C">
      <w:pPr>
        <w:pStyle w:val="ListParagraph"/>
        <w:numPr>
          <w:ilvl w:val="0"/>
          <w:numId w:val="49"/>
        </w:numPr>
        <w:rPr>
          <w:lang w:val="en-US"/>
        </w:rPr>
      </w:pPr>
      <w:r w:rsidRPr="008E4FE1">
        <w:rPr>
          <w:lang w:val="en-US"/>
        </w:rPr>
        <w:t>For each asicmanifest*.xml file exactly one associated signature file must be present.</w:t>
      </w:r>
    </w:p>
    <w:p w:rsidR="00B2335C" w:rsidRDefault="00B2335C" w:rsidP="00B2335C"/>
    <w:p w:rsidR="00B2335C" w:rsidRDefault="00B2335C" w:rsidP="00B2335C">
      <w:r>
        <w:t>T</w:t>
      </w:r>
      <w:r w:rsidRPr="006D5A1A">
        <w:t>he sub directory META-INF includes an optional file manifest.xml, containing an overview of the files in the main directory of the container (except the mimetype).</w:t>
      </w:r>
    </w:p>
    <w:p w:rsidR="00B2335C" w:rsidRDefault="00B2335C" w:rsidP="00B2335C"/>
    <w:p w:rsidR="00B2335C" w:rsidRDefault="00B2335C" w:rsidP="00B2335C">
      <w:pPr>
        <w:pStyle w:val="Heading3"/>
      </w:pPr>
      <w:bookmarkStart w:id="218" w:name="_Toc517689771"/>
      <w:bookmarkStart w:id="219" w:name="_Toc14098299"/>
      <w:r>
        <w:t>Additional rules</w:t>
      </w:r>
      <w:bookmarkEnd w:id="218"/>
      <w:bookmarkEnd w:id="219"/>
    </w:p>
    <w:p w:rsidR="00B2335C" w:rsidRDefault="00B2335C" w:rsidP="00B2335C">
      <w:r>
        <w:t>For the implementation of the transactions the following additional rules are implied:</w:t>
      </w:r>
    </w:p>
    <w:p w:rsidR="00B2335C" w:rsidRPr="008E4FE1" w:rsidRDefault="00B2335C" w:rsidP="00B2335C">
      <w:pPr>
        <w:pStyle w:val="ListParagraph"/>
        <w:numPr>
          <w:ilvl w:val="0"/>
          <w:numId w:val="50"/>
        </w:numPr>
        <w:rPr>
          <w:lang w:val="en-US"/>
        </w:rPr>
      </w:pPr>
      <w:r w:rsidRPr="008E4FE1">
        <w:rPr>
          <w:lang w:val="en-US"/>
        </w:rPr>
        <w:t>Exactly one asicmanifest.xml and consequently one signature.xml file will be used.</w:t>
      </w:r>
    </w:p>
    <w:p w:rsidR="00B2335C" w:rsidRPr="008E4FE1" w:rsidRDefault="00B2335C" w:rsidP="00B2335C">
      <w:pPr>
        <w:pStyle w:val="ListParagraph"/>
        <w:numPr>
          <w:ilvl w:val="0"/>
          <w:numId w:val="50"/>
        </w:numPr>
        <w:rPr>
          <w:lang w:val="en-US"/>
        </w:rPr>
      </w:pPr>
      <w:r w:rsidRPr="008E4FE1">
        <w:rPr>
          <w:lang w:val="en-US"/>
        </w:rPr>
        <w:t>In asicmanifest.xml the hash value of all the files, except mimetype will be calculated and stored.</w:t>
      </w:r>
    </w:p>
    <w:p w:rsidR="00B2335C" w:rsidRPr="008E4FE1" w:rsidRDefault="00B2335C" w:rsidP="00B2335C">
      <w:pPr>
        <w:pStyle w:val="ListParagraph"/>
        <w:numPr>
          <w:ilvl w:val="0"/>
          <w:numId w:val="50"/>
        </w:numPr>
        <w:rPr>
          <w:lang w:val="en-US"/>
        </w:rPr>
      </w:pPr>
      <w:r w:rsidRPr="008E4FE1">
        <w:rPr>
          <w:lang w:val="en-US"/>
        </w:rPr>
        <w:t>For calculating the hash value sha256 hash algorithm will be used.</w:t>
      </w:r>
    </w:p>
    <w:p w:rsidR="00B2335C" w:rsidRPr="008E4FE1" w:rsidRDefault="00B2335C" w:rsidP="00B2335C">
      <w:pPr>
        <w:pStyle w:val="ListParagraph"/>
        <w:numPr>
          <w:ilvl w:val="0"/>
          <w:numId w:val="50"/>
        </w:numPr>
        <w:rPr>
          <w:lang w:val="en-US"/>
        </w:rPr>
      </w:pPr>
      <w:r w:rsidRPr="008E4FE1">
        <w:rPr>
          <w:lang w:val="en-US"/>
        </w:rPr>
        <w:t>The mimetype, sbdh, business document, asicmanifest and the signature are not encrypted.</w:t>
      </w:r>
    </w:p>
    <w:p w:rsidR="00B2335C" w:rsidRDefault="00B2335C" w:rsidP="00B2335C">
      <w:pPr>
        <w:pStyle w:val="ListParagraph"/>
        <w:numPr>
          <w:ilvl w:val="0"/>
          <w:numId w:val="50"/>
        </w:numPr>
        <w:rPr>
          <w:lang w:val="en-US"/>
        </w:rPr>
      </w:pPr>
      <w:r w:rsidRPr="008E4FE1">
        <w:rPr>
          <w:lang w:val="en-US"/>
        </w:rPr>
        <w:t>Additional documents can be encrypted</w:t>
      </w:r>
      <w:r>
        <w:rPr>
          <w:rStyle w:val="FootnoteReference"/>
          <w:lang w:val="en-US"/>
        </w:rPr>
        <w:footnoteReference w:id="2"/>
      </w:r>
      <w:r w:rsidRPr="008E4FE1">
        <w:rPr>
          <w:lang w:val="en-US"/>
        </w:rPr>
        <w:t xml:space="preserve"> depending on the content of the document</w:t>
      </w:r>
    </w:p>
    <w:p w:rsidR="00B2335C" w:rsidRDefault="00B2335C" w:rsidP="00B2335C">
      <w:pPr>
        <w:pStyle w:val="ListParagraph"/>
        <w:numPr>
          <w:ilvl w:val="0"/>
          <w:numId w:val="50"/>
        </w:numPr>
        <w:rPr>
          <w:lang w:val="en-US"/>
        </w:rPr>
      </w:pPr>
      <w:r>
        <w:rPr>
          <w:lang w:val="en-US"/>
        </w:rPr>
        <w:t>When encryption is required, e</w:t>
      </w:r>
      <w:r w:rsidRPr="00CC582B">
        <w:rPr>
          <w:lang w:val="en-US"/>
        </w:rPr>
        <w:t>ach document is encrypted separately</w:t>
      </w:r>
      <w:r>
        <w:rPr>
          <w:lang w:val="en-US"/>
        </w:rPr>
        <w:t>.</w:t>
      </w:r>
    </w:p>
    <w:p w:rsidR="00B2335C" w:rsidRDefault="00B2335C" w:rsidP="00B2335C"/>
    <w:p w:rsidR="00B2335C" w:rsidRPr="00A11754" w:rsidRDefault="00B2335C" w:rsidP="00B2335C">
      <w:pPr>
        <w:pStyle w:val="Heading2"/>
        <w:rPr>
          <w:rFonts w:eastAsia="Arial"/>
        </w:rPr>
      </w:pPr>
      <w:bookmarkStart w:id="220" w:name="_Toc517689772"/>
      <w:bookmarkStart w:id="221" w:name="_Toc14098300"/>
      <w:r w:rsidRPr="00CF3DBF">
        <w:rPr>
          <w:rFonts w:eastAsia="Arial"/>
        </w:rPr>
        <w:t>ASiC signing</w:t>
      </w:r>
      <w:bookmarkEnd w:id="220"/>
      <w:bookmarkEnd w:id="221"/>
    </w:p>
    <w:tbl>
      <w:tblPr>
        <w:tblStyle w:val="ScrollTableNormal"/>
        <w:tblW w:w="5000" w:type="pct"/>
        <w:tblLook w:val="0000" w:firstRow="0" w:lastRow="0" w:firstColumn="0" w:lastColumn="0" w:noHBand="0" w:noVBand="0"/>
      </w:tblPr>
      <w:tblGrid>
        <w:gridCol w:w="2223"/>
        <w:gridCol w:w="2933"/>
        <w:gridCol w:w="875"/>
        <w:gridCol w:w="961"/>
        <w:gridCol w:w="3105"/>
      </w:tblGrid>
      <w:tr w:rsidR="00B2335C" w:rsidTr="00DF1CAB">
        <w:tc>
          <w:tcPr>
            <w:tcW w:w="0" w:type="auto"/>
            <w:gridSpan w:val="5"/>
            <w:shd w:val="solid" w:color="F0F0F0" w:fill="F0F0F0"/>
            <w:tcMar>
              <w:top w:w="30" w:type="dxa"/>
              <w:left w:w="30" w:type="dxa"/>
              <w:bottom w:w="20" w:type="dxa"/>
              <w:right w:w="30" w:type="dxa"/>
            </w:tcMar>
          </w:tcPr>
          <w:p w:rsidR="00B2335C" w:rsidRDefault="00B2335C" w:rsidP="00DF1CAB">
            <w:r>
              <w:rPr>
                <w:b/>
                <w:sz w:val="20"/>
                <w:szCs w:val="24"/>
              </w:rPr>
              <w:t>Signing values</w:t>
            </w:r>
          </w:p>
        </w:tc>
      </w:tr>
      <w:tr w:rsidR="00B2335C" w:rsidTr="00DF1CAB">
        <w:tc>
          <w:tcPr>
            <w:tcW w:w="0" w:type="auto"/>
            <w:tcMar>
              <w:top w:w="30" w:type="dxa"/>
              <w:left w:w="30" w:type="dxa"/>
              <w:bottom w:w="20" w:type="dxa"/>
              <w:right w:w="30" w:type="dxa"/>
            </w:tcMar>
          </w:tcPr>
          <w:p w:rsidR="00B2335C" w:rsidRDefault="00B2335C" w:rsidP="00DF1CAB">
            <w:r>
              <w:rPr>
                <w:sz w:val="20"/>
                <w:szCs w:val="24"/>
              </w:rPr>
              <w:t>Protocol</w:t>
            </w:r>
          </w:p>
        </w:tc>
        <w:tc>
          <w:tcPr>
            <w:tcW w:w="0" w:type="auto"/>
            <w:tcMar>
              <w:top w:w="30" w:type="dxa"/>
              <w:left w:w="30" w:type="dxa"/>
              <w:bottom w:w="20" w:type="dxa"/>
              <w:right w:w="30" w:type="dxa"/>
            </w:tcMar>
          </w:tcPr>
          <w:p w:rsidR="00B2335C" w:rsidRDefault="00B2335C" w:rsidP="00DF1CAB">
            <w:r>
              <w:rPr>
                <w:sz w:val="20"/>
                <w:szCs w:val="24"/>
              </w:rPr>
              <w:t>Algorithm</w:t>
            </w:r>
          </w:p>
        </w:tc>
        <w:tc>
          <w:tcPr>
            <w:tcW w:w="0" w:type="auto"/>
            <w:tcMar>
              <w:top w:w="30" w:type="dxa"/>
              <w:left w:w="30" w:type="dxa"/>
              <w:bottom w:w="20" w:type="dxa"/>
              <w:right w:w="30" w:type="dxa"/>
            </w:tcMar>
          </w:tcPr>
          <w:p w:rsidR="00B2335C" w:rsidRDefault="00B2335C" w:rsidP="00DF1CAB">
            <w:r>
              <w:rPr>
                <w:sz w:val="20"/>
                <w:szCs w:val="24"/>
              </w:rPr>
              <w:t>KeySize</w:t>
            </w:r>
          </w:p>
        </w:tc>
        <w:tc>
          <w:tcPr>
            <w:tcW w:w="0" w:type="auto"/>
            <w:tcMar>
              <w:top w:w="30" w:type="dxa"/>
              <w:left w:w="30" w:type="dxa"/>
              <w:bottom w:w="20" w:type="dxa"/>
              <w:right w:w="30" w:type="dxa"/>
            </w:tcMar>
          </w:tcPr>
          <w:p w:rsidR="00B2335C" w:rsidRDefault="00B2335C" w:rsidP="00DF1CAB">
            <w:r>
              <w:rPr>
                <w:sz w:val="20"/>
                <w:szCs w:val="24"/>
              </w:rPr>
              <w:t>HASH</w:t>
            </w:r>
          </w:p>
        </w:tc>
        <w:tc>
          <w:tcPr>
            <w:tcW w:w="0" w:type="auto"/>
            <w:tcMar>
              <w:top w:w="30" w:type="dxa"/>
              <w:left w:w="30" w:type="dxa"/>
              <w:bottom w:w="20" w:type="dxa"/>
              <w:right w:w="30" w:type="dxa"/>
            </w:tcMar>
          </w:tcPr>
          <w:p w:rsidR="00B2335C" w:rsidRDefault="003944C1" w:rsidP="00DF1CAB">
            <w:r>
              <w:rPr>
                <w:sz w:val="20"/>
                <w:szCs w:val="24"/>
              </w:rPr>
              <w:t>R</w:t>
            </w:r>
            <w:r w:rsidR="00B2335C">
              <w:rPr>
                <w:sz w:val="20"/>
                <w:szCs w:val="24"/>
              </w:rPr>
              <w:t>eference</w:t>
            </w:r>
          </w:p>
        </w:tc>
      </w:tr>
      <w:tr w:rsidR="00B2335C" w:rsidTr="00DF1CAB">
        <w:tc>
          <w:tcPr>
            <w:tcW w:w="0" w:type="auto"/>
            <w:tcMar>
              <w:top w:w="30" w:type="dxa"/>
              <w:left w:w="30" w:type="dxa"/>
              <w:bottom w:w="20" w:type="dxa"/>
              <w:right w:w="30" w:type="dxa"/>
            </w:tcMar>
          </w:tcPr>
          <w:p w:rsidR="00B2335C" w:rsidRDefault="00B2335C" w:rsidP="00DF1CAB">
            <w:r>
              <w:rPr>
                <w:sz w:val="20"/>
                <w:szCs w:val="24"/>
              </w:rPr>
              <w:t>CADES B-B detached</w:t>
            </w:r>
          </w:p>
        </w:tc>
        <w:tc>
          <w:tcPr>
            <w:tcW w:w="0" w:type="auto"/>
            <w:tcMar>
              <w:top w:w="30" w:type="dxa"/>
              <w:left w:w="30" w:type="dxa"/>
              <w:bottom w:w="20" w:type="dxa"/>
              <w:right w:w="30" w:type="dxa"/>
            </w:tcMar>
          </w:tcPr>
          <w:p w:rsidR="00B2335C" w:rsidRDefault="00B2335C" w:rsidP="00DF1CAB">
            <w:r>
              <w:rPr>
                <w:sz w:val="20"/>
                <w:szCs w:val="24"/>
              </w:rPr>
              <w:t>DS-RSA; PSS (PKCS#1v2.1)</w:t>
            </w:r>
          </w:p>
        </w:tc>
        <w:tc>
          <w:tcPr>
            <w:tcW w:w="0" w:type="auto"/>
            <w:tcMar>
              <w:top w:w="30" w:type="dxa"/>
              <w:left w:w="30" w:type="dxa"/>
              <w:bottom w:w="20" w:type="dxa"/>
              <w:right w:w="30" w:type="dxa"/>
            </w:tcMar>
          </w:tcPr>
          <w:p w:rsidR="00B2335C" w:rsidRDefault="00B2335C" w:rsidP="00DF1CAB">
            <w:r>
              <w:rPr>
                <w:sz w:val="20"/>
                <w:szCs w:val="24"/>
              </w:rPr>
              <w:t>2048</w:t>
            </w:r>
            <w:r>
              <w:rPr>
                <w:rStyle w:val="FootnoteReference"/>
                <w:sz w:val="20"/>
                <w:szCs w:val="24"/>
              </w:rPr>
              <w:footnoteReference w:id="3"/>
            </w:r>
          </w:p>
        </w:tc>
        <w:tc>
          <w:tcPr>
            <w:tcW w:w="0" w:type="auto"/>
            <w:tcMar>
              <w:top w:w="30" w:type="dxa"/>
              <w:left w:w="30" w:type="dxa"/>
              <w:bottom w:w="20" w:type="dxa"/>
              <w:right w:w="30" w:type="dxa"/>
            </w:tcMar>
          </w:tcPr>
          <w:p w:rsidR="00B2335C" w:rsidRDefault="00B2335C" w:rsidP="00DF1CAB">
            <w:r>
              <w:rPr>
                <w:sz w:val="20"/>
                <w:szCs w:val="24"/>
              </w:rPr>
              <w:t>SHA-256</w:t>
            </w:r>
          </w:p>
        </w:tc>
        <w:tc>
          <w:tcPr>
            <w:tcW w:w="0" w:type="auto"/>
            <w:tcMar>
              <w:top w:w="30" w:type="dxa"/>
              <w:left w:w="30" w:type="dxa"/>
              <w:bottom w:w="20" w:type="dxa"/>
              <w:right w:w="30" w:type="dxa"/>
            </w:tcMar>
          </w:tcPr>
          <w:p w:rsidR="00B2335C" w:rsidRDefault="00B2335C" w:rsidP="00DF1CAB">
            <w:r>
              <w:rPr>
                <w:sz w:val="20"/>
                <w:szCs w:val="24"/>
              </w:rPr>
              <w:t>RFC3447, PKCS1, ISO9796-2]</w:t>
            </w:r>
          </w:p>
        </w:tc>
      </w:tr>
    </w:tbl>
    <w:p w:rsidR="00B2335C" w:rsidRDefault="00B2335C" w:rsidP="00B2335C"/>
    <w:tbl>
      <w:tblPr>
        <w:tblStyle w:val="ScrollTableNormal"/>
        <w:tblW w:w="5000" w:type="pct"/>
        <w:tblLook w:val="0000" w:firstRow="0" w:lastRow="0" w:firstColumn="0" w:lastColumn="0" w:noHBand="0" w:noVBand="0"/>
      </w:tblPr>
      <w:tblGrid>
        <w:gridCol w:w="4549"/>
        <w:gridCol w:w="5548"/>
      </w:tblGrid>
      <w:tr w:rsidR="00B2335C" w:rsidTr="00DF1CAB">
        <w:tc>
          <w:tcPr>
            <w:tcW w:w="0" w:type="auto"/>
            <w:gridSpan w:val="2"/>
            <w:shd w:val="solid" w:color="F0F0F0" w:fill="F0F0F0"/>
            <w:tcMar>
              <w:top w:w="30" w:type="dxa"/>
              <w:left w:w="30" w:type="dxa"/>
              <w:bottom w:w="20" w:type="dxa"/>
              <w:right w:w="30" w:type="dxa"/>
            </w:tcMar>
          </w:tcPr>
          <w:p w:rsidR="00B2335C" w:rsidRDefault="00B2335C" w:rsidP="00DF1CAB">
            <w:r>
              <w:rPr>
                <w:b/>
                <w:sz w:val="20"/>
                <w:szCs w:val="24"/>
              </w:rPr>
              <w:t>Certificate for signing</w:t>
            </w:r>
          </w:p>
        </w:tc>
      </w:tr>
      <w:tr w:rsidR="00DA67DD" w:rsidTr="00DF1CAB">
        <w:tc>
          <w:tcPr>
            <w:tcW w:w="0" w:type="auto"/>
            <w:tcMar>
              <w:top w:w="30" w:type="dxa"/>
              <w:left w:w="30" w:type="dxa"/>
              <w:bottom w:w="20" w:type="dxa"/>
              <w:right w:w="30" w:type="dxa"/>
            </w:tcMar>
          </w:tcPr>
          <w:p w:rsidR="00B2335C" w:rsidRDefault="00B2335C" w:rsidP="00DF1CAB">
            <w:r>
              <w:rPr>
                <w:sz w:val="20"/>
                <w:szCs w:val="24"/>
              </w:rPr>
              <w:t>type</w:t>
            </w:r>
          </w:p>
        </w:tc>
        <w:tc>
          <w:tcPr>
            <w:tcW w:w="0" w:type="auto"/>
            <w:tcMar>
              <w:top w:w="30" w:type="dxa"/>
              <w:left w:w="30" w:type="dxa"/>
              <w:bottom w:w="20" w:type="dxa"/>
              <w:right w:w="30" w:type="dxa"/>
            </w:tcMar>
          </w:tcPr>
          <w:p w:rsidR="00B2335C" w:rsidRDefault="00B2335C" w:rsidP="00DF1CAB">
            <w:r>
              <w:rPr>
                <w:sz w:val="20"/>
                <w:szCs w:val="24"/>
              </w:rPr>
              <w:t>X.509 V3</w:t>
            </w:r>
          </w:p>
        </w:tc>
      </w:tr>
      <w:tr w:rsidR="00DA67DD" w:rsidTr="00DF1CAB">
        <w:tc>
          <w:tcPr>
            <w:tcW w:w="0" w:type="auto"/>
            <w:tcMar>
              <w:top w:w="30" w:type="dxa"/>
              <w:left w:w="30" w:type="dxa"/>
              <w:bottom w:w="20" w:type="dxa"/>
              <w:right w:w="30" w:type="dxa"/>
            </w:tcMar>
          </w:tcPr>
          <w:p w:rsidR="00B2335C" w:rsidRDefault="00B2335C" w:rsidP="00DF1CAB">
            <w:r>
              <w:rPr>
                <w:sz w:val="20"/>
                <w:szCs w:val="24"/>
              </w:rPr>
              <w:t>CN / Identity holding private key</w:t>
            </w:r>
          </w:p>
        </w:tc>
        <w:tc>
          <w:tcPr>
            <w:tcW w:w="0" w:type="auto"/>
            <w:tcMar>
              <w:top w:w="30" w:type="dxa"/>
              <w:left w:w="30" w:type="dxa"/>
              <w:bottom w:w="20" w:type="dxa"/>
              <w:right w:w="30" w:type="dxa"/>
            </w:tcMar>
          </w:tcPr>
          <w:p w:rsidR="00B2335C" w:rsidRDefault="00B2335C" w:rsidP="00DF1CAB">
            <w:r>
              <w:rPr>
                <w:sz w:val="20"/>
                <w:szCs w:val="24"/>
              </w:rPr>
              <w:t>C1, Tendering Service Provider</w:t>
            </w:r>
            <w:r>
              <w:rPr>
                <w:sz w:val="20"/>
                <w:szCs w:val="24"/>
              </w:rPr>
              <w:br/>
              <w:t>Legal Person</w:t>
            </w:r>
          </w:p>
        </w:tc>
      </w:tr>
      <w:tr w:rsidR="00DA67DD" w:rsidTr="00DF1CAB">
        <w:tc>
          <w:tcPr>
            <w:tcW w:w="0" w:type="auto"/>
            <w:tcMar>
              <w:top w:w="30" w:type="dxa"/>
              <w:left w:w="30" w:type="dxa"/>
              <w:bottom w:w="20" w:type="dxa"/>
              <w:right w:w="30" w:type="dxa"/>
            </w:tcMar>
          </w:tcPr>
          <w:p w:rsidR="00B2335C" w:rsidRDefault="00B2335C" w:rsidP="00DF1CAB">
            <w:r>
              <w:rPr>
                <w:sz w:val="20"/>
                <w:szCs w:val="24"/>
              </w:rPr>
              <w:t>Sign / Seal</w:t>
            </w:r>
          </w:p>
        </w:tc>
        <w:tc>
          <w:tcPr>
            <w:tcW w:w="0" w:type="auto"/>
            <w:tcMar>
              <w:top w:w="30" w:type="dxa"/>
              <w:left w:w="30" w:type="dxa"/>
              <w:bottom w:w="20" w:type="dxa"/>
              <w:right w:w="30" w:type="dxa"/>
            </w:tcMar>
          </w:tcPr>
          <w:p w:rsidR="00B2335C" w:rsidRDefault="00B2335C" w:rsidP="00DF1CAB">
            <w:r>
              <w:rPr>
                <w:sz w:val="20"/>
                <w:szCs w:val="24"/>
              </w:rPr>
              <w:t>Sealing, authenticity and integrity</w:t>
            </w:r>
            <w:r>
              <w:rPr>
                <w:sz w:val="20"/>
                <w:szCs w:val="24"/>
              </w:rPr>
              <w:br/>
              <w:t>from signature creation time</w:t>
            </w:r>
          </w:p>
        </w:tc>
      </w:tr>
      <w:tr w:rsidR="00DA67DD" w:rsidTr="00DF1CAB">
        <w:tc>
          <w:tcPr>
            <w:tcW w:w="0" w:type="auto"/>
            <w:tcMar>
              <w:top w:w="30" w:type="dxa"/>
              <w:left w:w="30" w:type="dxa"/>
              <w:bottom w:w="20" w:type="dxa"/>
              <w:right w:w="30" w:type="dxa"/>
            </w:tcMar>
          </w:tcPr>
          <w:p w:rsidR="00B2335C" w:rsidRDefault="00B2335C" w:rsidP="00DF1CAB">
            <w:r>
              <w:rPr>
                <w:sz w:val="20"/>
                <w:szCs w:val="24"/>
              </w:rPr>
              <w:t>DATA / Payload</w:t>
            </w:r>
          </w:p>
        </w:tc>
        <w:tc>
          <w:tcPr>
            <w:tcW w:w="0" w:type="auto"/>
            <w:tcMar>
              <w:top w:w="30" w:type="dxa"/>
              <w:left w:w="30" w:type="dxa"/>
              <w:bottom w:w="20" w:type="dxa"/>
              <w:right w:w="30" w:type="dxa"/>
            </w:tcMar>
          </w:tcPr>
          <w:p w:rsidR="00B2335C" w:rsidRDefault="00B2335C" w:rsidP="00DF1CAB">
            <w:r>
              <w:rPr>
                <w:sz w:val="20"/>
                <w:szCs w:val="24"/>
              </w:rPr>
              <w:t>ASiC container; signing encrypted data</w:t>
            </w:r>
          </w:p>
        </w:tc>
      </w:tr>
      <w:tr w:rsidR="00DA67DD" w:rsidTr="00DF1CAB">
        <w:tc>
          <w:tcPr>
            <w:tcW w:w="0" w:type="auto"/>
            <w:tcMar>
              <w:top w:w="30" w:type="dxa"/>
              <w:left w:w="30" w:type="dxa"/>
              <w:bottom w:w="20" w:type="dxa"/>
              <w:right w:w="30" w:type="dxa"/>
            </w:tcMar>
          </w:tcPr>
          <w:p w:rsidR="00B2335C" w:rsidRDefault="00B2335C" w:rsidP="00DF1CAB">
            <w:r>
              <w:rPr>
                <w:sz w:val="20"/>
                <w:szCs w:val="24"/>
              </w:rPr>
              <w:t>Key specs</w:t>
            </w:r>
          </w:p>
        </w:tc>
        <w:tc>
          <w:tcPr>
            <w:tcW w:w="0" w:type="auto"/>
            <w:tcMar>
              <w:top w:w="30" w:type="dxa"/>
              <w:left w:w="30" w:type="dxa"/>
              <w:bottom w:w="20" w:type="dxa"/>
              <w:right w:w="30" w:type="dxa"/>
            </w:tcMar>
          </w:tcPr>
          <w:p w:rsidR="00B2335C" w:rsidRDefault="00B2335C" w:rsidP="00DF1CAB">
            <w:r>
              <w:rPr>
                <w:sz w:val="20"/>
                <w:szCs w:val="24"/>
              </w:rPr>
              <w:t>RSA-2048</w:t>
            </w:r>
          </w:p>
        </w:tc>
      </w:tr>
      <w:tr w:rsidR="00DA67DD" w:rsidTr="00DF1CAB">
        <w:tc>
          <w:tcPr>
            <w:tcW w:w="0" w:type="auto"/>
            <w:tcMar>
              <w:top w:w="30" w:type="dxa"/>
              <w:left w:w="30" w:type="dxa"/>
              <w:bottom w:w="20" w:type="dxa"/>
              <w:right w:w="30" w:type="dxa"/>
            </w:tcMar>
          </w:tcPr>
          <w:p w:rsidR="00B2335C" w:rsidRDefault="00B2335C" w:rsidP="00DF1CAB">
            <w:r>
              <w:rPr>
                <w:sz w:val="20"/>
                <w:szCs w:val="24"/>
              </w:rPr>
              <w:t>Key usage</w:t>
            </w:r>
          </w:p>
        </w:tc>
        <w:tc>
          <w:tcPr>
            <w:tcW w:w="0" w:type="auto"/>
            <w:tcMar>
              <w:top w:w="30" w:type="dxa"/>
              <w:left w:w="30" w:type="dxa"/>
              <w:bottom w:w="20" w:type="dxa"/>
              <w:right w:w="30" w:type="dxa"/>
            </w:tcMar>
          </w:tcPr>
          <w:p w:rsidR="00B2335C" w:rsidRDefault="00B2335C" w:rsidP="00DF1CAB">
            <w:r>
              <w:rPr>
                <w:sz w:val="20"/>
                <w:szCs w:val="24"/>
              </w:rPr>
              <w:t>Signature</w:t>
            </w:r>
          </w:p>
        </w:tc>
      </w:tr>
      <w:tr w:rsidR="00DA67DD" w:rsidTr="00DF1CAB">
        <w:tc>
          <w:tcPr>
            <w:tcW w:w="0" w:type="auto"/>
            <w:tcMar>
              <w:top w:w="30" w:type="dxa"/>
              <w:left w:w="30" w:type="dxa"/>
              <w:bottom w:w="20" w:type="dxa"/>
              <w:right w:w="30" w:type="dxa"/>
            </w:tcMar>
          </w:tcPr>
          <w:p w:rsidR="00B2335C" w:rsidRDefault="00B2335C" w:rsidP="00DF1CAB">
            <w:r>
              <w:rPr>
                <w:sz w:val="20"/>
                <w:szCs w:val="24"/>
              </w:rPr>
              <w:t>extensions</w:t>
            </w:r>
          </w:p>
        </w:tc>
        <w:tc>
          <w:tcPr>
            <w:tcW w:w="0" w:type="auto"/>
            <w:tcMar>
              <w:top w:w="30" w:type="dxa"/>
              <w:left w:w="30" w:type="dxa"/>
              <w:bottom w:w="20" w:type="dxa"/>
              <w:right w:w="30" w:type="dxa"/>
            </w:tcMar>
          </w:tcPr>
          <w:p w:rsidR="00B2335C" w:rsidRDefault="00B2335C" w:rsidP="00DF1CAB">
            <w:r>
              <w:rPr>
                <w:sz w:val="20"/>
                <w:szCs w:val="24"/>
              </w:rPr>
              <w:t xml:space="preserve">Subject Key </w:t>
            </w:r>
            <w:r w:rsidR="003E42FD">
              <w:rPr>
                <w:sz w:val="20"/>
                <w:szCs w:val="24"/>
              </w:rPr>
              <w:t>Identifier</w:t>
            </w:r>
            <w:r>
              <w:rPr>
                <w:sz w:val="20"/>
                <w:szCs w:val="24"/>
              </w:rPr>
              <w:t xml:space="preserve"> (CMS type 2)</w:t>
            </w:r>
          </w:p>
        </w:tc>
      </w:tr>
      <w:tr w:rsidR="00DA67DD" w:rsidTr="00DF1CAB">
        <w:tc>
          <w:tcPr>
            <w:tcW w:w="0" w:type="auto"/>
            <w:tcMar>
              <w:top w:w="30" w:type="dxa"/>
              <w:left w:w="30" w:type="dxa"/>
              <w:bottom w:w="20" w:type="dxa"/>
              <w:right w:w="30" w:type="dxa"/>
            </w:tcMar>
          </w:tcPr>
          <w:p w:rsidR="00B2335C" w:rsidRDefault="00B2335C" w:rsidP="00DF1CAB">
            <w:r>
              <w:rPr>
                <w:sz w:val="20"/>
                <w:szCs w:val="24"/>
              </w:rPr>
              <w:t>HASH algorithm</w:t>
            </w:r>
          </w:p>
        </w:tc>
        <w:tc>
          <w:tcPr>
            <w:tcW w:w="0" w:type="auto"/>
            <w:tcMar>
              <w:top w:w="30" w:type="dxa"/>
              <w:left w:w="30" w:type="dxa"/>
              <w:bottom w:w="20" w:type="dxa"/>
              <w:right w:w="30" w:type="dxa"/>
            </w:tcMar>
          </w:tcPr>
          <w:p w:rsidR="00B2335C" w:rsidRDefault="00B2335C" w:rsidP="00DF1CAB">
            <w:r>
              <w:rPr>
                <w:sz w:val="20"/>
                <w:szCs w:val="24"/>
              </w:rPr>
              <w:t>SHA-256</w:t>
            </w:r>
          </w:p>
        </w:tc>
      </w:tr>
      <w:tr w:rsidR="00DA67DD" w:rsidTr="00DF1CAB">
        <w:tc>
          <w:tcPr>
            <w:tcW w:w="0" w:type="auto"/>
            <w:tcMar>
              <w:top w:w="30" w:type="dxa"/>
              <w:left w:w="30" w:type="dxa"/>
              <w:bottom w:w="20" w:type="dxa"/>
              <w:right w:w="30" w:type="dxa"/>
            </w:tcMar>
          </w:tcPr>
          <w:p w:rsidR="00B2335C" w:rsidRDefault="00B2335C" w:rsidP="00DF1CAB">
            <w:r>
              <w:rPr>
                <w:sz w:val="20"/>
                <w:szCs w:val="24"/>
              </w:rPr>
              <w:t>PKI</w:t>
            </w:r>
          </w:p>
        </w:tc>
        <w:tc>
          <w:tcPr>
            <w:tcW w:w="0" w:type="auto"/>
            <w:tcMar>
              <w:top w:w="30" w:type="dxa"/>
              <w:left w:w="30" w:type="dxa"/>
              <w:bottom w:w="20" w:type="dxa"/>
              <w:right w:w="30" w:type="dxa"/>
            </w:tcMar>
          </w:tcPr>
          <w:p w:rsidR="00B2335C" w:rsidRPr="00DA67DD" w:rsidRDefault="00DA67DD" w:rsidP="00DA67DD">
            <w:pPr>
              <w:rPr>
                <w:sz w:val="20"/>
                <w:szCs w:val="24"/>
              </w:rPr>
            </w:pPr>
            <w:r>
              <w:rPr>
                <w:sz w:val="20"/>
                <w:szCs w:val="24"/>
              </w:rPr>
              <w:t>PEPPOL PKI (Pre-award)</w:t>
            </w:r>
          </w:p>
        </w:tc>
      </w:tr>
      <w:tr w:rsidR="00DA67DD" w:rsidTr="00DF1CAB">
        <w:tc>
          <w:tcPr>
            <w:tcW w:w="0" w:type="auto"/>
            <w:tcMar>
              <w:top w:w="30" w:type="dxa"/>
              <w:left w:w="30" w:type="dxa"/>
              <w:bottom w:w="20" w:type="dxa"/>
              <w:right w:w="30" w:type="dxa"/>
            </w:tcMar>
          </w:tcPr>
          <w:p w:rsidR="00B2335C" w:rsidRDefault="00B2335C" w:rsidP="00DF1CAB">
            <w:r>
              <w:rPr>
                <w:sz w:val="20"/>
                <w:szCs w:val="24"/>
              </w:rPr>
              <w:t>Qualified</w:t>
            </w:r>
          </w:p>
        </w:tc>
        <w:tc>
          <w:tcPr>
            <w:tcW w:w="0" w:type="auto"/>
            <w:tcMar>
              <w:top w:w="30" w:type="dxa"/>
              <w:left w:w="30" w:type="dxa"/>
              <w:bottom w:w="20" w:type="dxa"/>
              <w:right w:w="30" w:type="dxa"/>
            </w:tcMar>
          </w:tcPr>
          <w:p w:rsidR="00B2335C" w:rsidRDefault="00DA67DD" w:rsidP="00DF1CAB">
            <w:r>
              <w:rPr>
                <w:sz w:val="20"/>
                <w:szCs w:val="24"/>
              </w:rPr>
              <w:t>No (Use of PEPPOL PKI)</w:t>
            </w:r>
          </w:p>
        </w:tc>
      </w:tr>
      <w:tr w:rsidR="00DA67DD" w:rsidTr="00DF1CAB">
        <w:tc>
          <w:tcPr>
            <w:tcW w:w="0" w:type="auto"/>
            <w:tcMar>
              <w:top w:w="30" w:type="dxa"/>
              <w:left w:w="30" w:type="dxa"/>
              <w:bottom w:w="20" w:type="dxa"/>
              <w:right w:w="30" w:type="dxa"/>
            </w:tcMar>
          </w:tcPr>
          <w:p w:rsidR="00B2335C" w:rsidRDefault="00B2335C" w:rsidP="00DF1CAB">
            <w:r>
              <w:rPr>
                <w:sz w:val="20"/>
                <w:szCs w:val="24"/>
              </w:rPr>
              <w:t>Verifiable / can be validated</w:t>
            </w:r>
          </w:p>
        </w:tc>
        <w:tc>
          <w:tcPr>
            <w:tcW w:w="0" w:type="auto"/>
            <w:tcMar>
              <w:top w:w="30" w:type="dxa"/>
              <w:left w:w="30" w:type="dxa"/>
              <w:bottom w:w="20" w:type="dxa"/>
              <w:right w:w="30" w:type="dxa"/>
            </w:tcMar>
          </w:tcPr>
          <w:p w:rsidR="00B2335C" w:rsidRDefault="00B2335C" w:rsidP="00DF1CAB">
            <w:r>
              <w:rPr>
                <w:sz w:val="20"/>
                <w:szCs w:val="24"/>
              </w:rPr>
              <w:t>YES (PTN PKI)</w:t>
            </w:r>
          </w:p>
        </w:tc>
      </w:tr>
    </w:tbl>
    <w:p w:rsidR="00B2335C" w:rsidRPr="003C7438" w:rsidRDefault="00B2335C" w:rsidP="002F29E6"/>
    <w:p w:rsidR="002F29E6" w:rsidRDefault="002F29E6" w:rsidP="002F29E6">
      <w:pPr>
        <w:pStyle w:val="Heading1"/>
      </w:pPr>
      <w:bookmarkStart w:id="222" w:name="_Toc14098301"/>
      <w:r w:rsidRPr="002F29E6">
        <w:lastRenderedPageBreak/>
        <w:t>Tender encryption</w:t>
      </w:r>
      <w:bookmarkEnd w:id="222"/>
    </w:p>
    <w:tbl>
      <w:tblPr>
        <w:tblStyle w:val="ScrollTableNormal"/>
        <w:tblW w:w="5000" w:type="pct"/>
        <w:tblLayout w:type="fixed"/>
        <w:tblLook w:val="0000" w:firstRow="0" w:lastRow="0" w:firstColumn="0" w:lastColumn="0" w:noHBand="0" w:noVBand="0"/>
      </w:tblPr>
      <w:tblGrid>
        <w:gridCol w:w="1532"/>
        <w:gridCol w:w="1555"/>
        <w:gridCol w:w="1338"/>
        <w:gridCol w:w="1275"/>
        <w:gridCol w:w="993"/>
        <w:gridCol w:w="1134"/>
        <w:gridCol w:w="2270"/>
      </w:tblGrid>
      <w:tr w:rsidR="002F29E6" w:rsidTr="002F29E6">
        <w:tc>
          <w:tcPr>
            <w:tcW w:w="1532" w:type="dxa"/>
            <w:shd w:val="solid" w:color="F0F0F0" w:fill="F0F0F0"/>
            <w:tcMar>
              <w:top w:w="30" w:type="dxa"/>
              <w:left w:w="30" w:type="dxa"/>
              <w:bottom w:w="20" w:type="dxa"/>
              <w:right w:w="30" w:type="dxa"/>
            </w:tcMar>
          </w:tcPr>
          <w:p w:rsidR="002F29E6" w:rsidRDefault="002F29E6" w:rsidP="002F29E6">
            <w:r>
              <w:rPr>
                <w:b/>
                <w:sz w:val="20"/>
                <w:szCs w:val="24"/>
              </w:rPr>
              <w:t>Protocol</w:t>
            </w:r>
          </w:p>
        </w:tc>
        <w:tc>
          <w:tcPr>
            <w:tcW w:w="1555" w:type="dxa"/>
            <w:shd w:val="solid" w:color="F0F0F0" w:fill="F0F0F0"/>
            <w:tcMar>
              <w:top w:w="30" w:type="dxa"/>
              <w:left w:w="30" w:type="dxa"/>
              <w:bottom w:w="20" w:type="dxa"/>
              <w:right w:w="30" w:type="dxa"/>
            </w:tcMar>
          </w:tcPr>
          <w:p w:rsidR="002F29E6" w:rsidRDefault="002F29E6" w:rsidP="002F29E6">
            <w:r>
              <w:rPr>
                <w:b/>
                <w:sz w:val="20"/>
                <w:szCs w:val="24"/>
              </w:rPr>
              <w:t>Protocol part</w:t>
            </w:r>
          </w:p>
        </w:tc>
        <w:tc>
          <w:tcPr>
            <w:tcW w:w="2613" w:type="dxa"/>
            <w:gridSpan w:val="2"/>
            <w:shd w:val="solid" w:color="F0F0F0" w:fill="F0F0F0"/>
            <w:tcMar>
              <w:top w:w="30" w:type="dxa"/>
              <w:left w:w="30" w:type="dxa"/>
              <w:bottom w:w="20" w:type="dxa"/>
              <w:right w:w="30" w:type="dxa"/>
            </w:tcMar>
          </w:tcPr>
          <w:p w:rsidR="002F29E6" w:rsidRDefault="002F29E6" w:rsidP="002F29E6">
            <w:r>
              <w:rPr>
                <w:b/>
                <w:sz w:val="20"/>
                <w:szCs w:val="24"/>
              </w:rPr>
              <w:t>Algorithm</w:t>
            </w:r>
          </w:p>
        </w:tc>
        <w:tc>
          <w:tcPr>
            <w:tcW w:w="993" w:type="dxa"/>
            <w:shd w:val="solid" w:color="F0F0F0" w:fill="F0F0F0"/>
            <w:tcMar>
              <w:top w:w="30" w:type="dxa"/>
              <w:left w:w="30" w:type="dxa"/>
              <w:bottom w:w="20" w:type="dxa"/>
              <w:right w:w="30" w:type="dxa"/>
            </w:tcMar>
          </w:tcPr>
          <w:p w:rsidR="002F29E6" w:rsidRDefault="002F29E6" w:rsidP="002F29E6">
            <w:r>
              <w:rPr>
                <w:b/>
                <w:sz w:val="20"/>
                <w:szCs w:val="24"/>
              </w:rPr>
              <w:t>strength</w:t>
            </w:r>
          </w:p>
        </w:tc>
        <w:tc>
          <w:tcPr>
            <w:tcW w:w="1134" w:type="dxa"/>
            <w:shd w:val="solid" w:color="F0F0F0" w:fill="F0F0F0"/>
            <w:tcMar>
              <w:top w:w="30" w:type="dxa"/>
              <w:left w:w="30" w:type="dxa"/>
              <w:bottom w:w="20" w:type="dxa"/>
              <w:right w:w="30" w:type="dxa"/>
            </w:tcMar>
          </w:tcPr>
          <w:p w:rsidR="002F29E6" w:rsidRDefault="002F29E6" w:rsidP="002F29E6">
            <w:r>
              <w:rPr>
                <w:b/>
                <w:sz w:val="20"/>
                <w:szCs w:val="24"/>
              </w:rPr>
              <w:t xml:space="preserve">Comp. </w:t>
            </w:r>
            <w:r>
              <w:rPr>
                <w:sz w:val="20"/>
                <w:szCs w:val="24"/>
              </w:rPr>
              <w:br/>
            </w:r>
            <w:r>
              <w:rPr>
                <w:b/>
                <w:sz w:val="20"/>
                <w:szCs w:val="24"/>
              </w:rPr>
              <w:t>strength</w:t>
            </w:r>
          </w:p>
        </w:tc>
        <w:tc>
          <w:tcPr>
            <w:tcW w:w="2270" w:type="dxa"/>
            <w:shd w:val="solid" w:color="F0F0F0" w:fill="F0F0F0"/>
            <w:tcMar>
              <w:top w:w="30" w:type="dxa"/>
              <w:left w:w="30" w:type="dxa"/>
              <w:bottom w:w="20" w:type="dxa"/>
              <w:right w:w="30" w:type="dxa"/>
            </w:tcMar>
          </w:tcPr>
          <w:p w:rsidR="002F29E6" w:rsidRDefault="002F29E6" w:rsidP="002F29E6">
            <w:r>
              <w:rPr>
                <w:b/>
                <w:sz w:val="20"/>
                <w:szCs w:val="24"/>
              </w:rPr>
              <w:t>Encryptor</w:t>
            </w:r>
          </w:p>
        </w:tc>
      </w:tr>
      <w:tr w:rsidR="002F29E6" w:rsidTr="002F29E6">
        <w:tc>
          <w:tcPr>
            <w:tcW w:w="1532" w:type="dxa"/>
            <w:vMerge w:val="restart"/>
            <w:tcMar>
              <w:top w:w="30" w:type="dxa"/>
              <w:left w:w="30" w:type="dxa"/>
              <w:bottom w:w="20" w:type="dxa"/>
              <w:right w:w="30" w:type="dxa"/>
            </w:tcMar>
          </w:tcPr>
          <w:p w:rsidR="002F29E6" w:rsidRDefault="002F29E6" w:rsidP="002F29E6">
            <w:r>
              <w:rPr>
                <w:sz w:val="20"/>
                <w:szCs w:val="24"/>
              </w:rPr>
              <w:t>CMS (Type 2) Enveloped-Data RFC 5652</w:t>
            </w:r>
            <w:r>
              <w:rPr>
                <w:rStyle w:val="FootnoteReference"/>
                <w:sz w:val="20"/>
                <w:szCs w:val="24"/>
              </w:rPr>
              <w:footnoteReference w:id="4"/>
            </w:r>
          </w:p>
        </w:tc>
        <w:tc>
          <w:tcPr>
            <w:tcW w:w="1555" w:type="dxa"/>
            <w:tcMar>
              <w:top w:w="30" w:type="dxa"/>
              <w:left w:w="30" w:type="dxa"/>
              <w:bottom w:w="20" w:type="dxa"/>
              <w:right w:w="30" w:type="dxa"/>
            </w:tcMar>
          </w:tcPr>
          <w:p w:rsidR="002F29E6" w:rsidRDefault="002F29E6" w:rsidP="002F29E6">
            <w:r>
              <w:rPr>
                <w:sz w:val="20"/>
                <w:szCs w:val="24"/>
              </w:rPr>
              <w:t>Data encryption:</w:t>
            </w:r>
          </w:p>
        </w:tc>
        <w:tc>
          <w:tcPr>
            <w:tcW w:w="1338" w:type="dxa"/>
            <w:tcMar>
              <w:top w:w="30" w:type="dxa"/>
              <w:left w:w="30" w:type="dxa"/>
              <w:bottom w:w="20" w:type="dxa"/>
              <w:right w:w="30" w:type="dxa"/>
            </w:tcMar>
          </w:tcPr>
          <w:p w:rsidR="002F29E6" w:rsidRDefault="002F29E6" w:rsidP="002F29E6">
            <w:r>
              <w:rPr>
                <w:sz w:val="20"/>
                <w:szCs w:val="24"/>
              </w:rPr>
              <w:t>AES_CBC</w:t>
            </w:r>
            <w:r w:rsidR="00A1259D">
              <w:rPr>
                <w:rStyle w:val="FootnoteReference"/>
                <w:sz w:val="20"/>
                <w:szCs w:val="24"/>
              </w:rPr>
              <w:footnoteReference w:id="5"/>
            </w:r>
          </w:p>
          <w:p w:rsidR="002F29E6" w:rsidRDefault="002F29E6" w:rsidP="00A1259D">
            <w:r>
              <w:rPr>
                <w:sz w:val="20"/>
                <w:szCs w:val="24"/>
              </w:rPr>
              <w:t>ISO10116</w:t>
            </w:r>
            <w:r w:rsidR="00A1259D">
              <w:rPr>
                <w:sz w:val="20"/>
                <w:szCs w:val="24"/>
              </w:rPr>
              <w:t xml:space="preserve"> </w:t>
            </w:r>
            <w:r>
              <w:rPr>
                <w:sz w:val="20"/>
                <w:szCs w:val="24"/>
              </w:rPr>
              <w:t>7-Padding</w:t>
            </w:r>
          </w:p>
        </w:tc>
        <w:tc>
          <w:tcPr>
            <w:tcW w:w="1275" w:type="dxa"/>
            <w:tcMar>
              <w:top w:w="30" w:type="dxa"/>
              <w:left w:w="30" w:type="dxa"/>
              <w:bottom w:w="20" w:type="dxa"/>
              <w:right w:w="30" w:type="dxa"/>
            </w:tcMar>
          </w:tcPr>
          <w:p w:rsidR="002F29E6" w:rsidRDefault="002F29E6" w:rsidP="002F29E6">
            <w:r>
              <w:rPr>
                <w:sz w:val="20"/>
                <w:szCs w:val="24"/>
              </w:rPr>
              <w:t>Symmetric</w:t>
            </w:r>
            <w:r>
              <w:rPr>
                <w:sz w:val="20"/>
                <w:szCs w:val="24"/>
              </w:rPr>
              <w:br/>
              <w:t>Block Cipher</w:t>
            </w:r>
          </w:p>
        </w:tc>
        <w:tc>
          <w:tcPr>
            <w:tcW w:w="993" w:type="dxa"/>
            <w:tcMar>
              <w:top w:w="30" w:type="dxa"/>
              <w:left w:w="30" w:type="dxa"/>
              <w:bottom w:w="20" w:type="dxa"/>
              <w:right w:w="30" w:type="dxa"/>
            </w:tcMar>
          </w:tcPr>
          <w:p w:rsidR="002F29E6" w:rsidRDefault="002F29E6" w:rsidP="002F29E6">
            <w:r>
              <w:rPr>
                <w:sz w:val="20"/>
                <w:szCs w:val="24"/>
              </w:rPr>
              <w:t>128</w:t>
            </w:r>
          </w:p>
        </w:tc>
        <w:tc>
          <w:tcPr>
            <w:tcW w:w="1134" w:type="dxa"/>
            <w:tcMar>
              <w:top w:w="30" w:type="dxa"/>
              <w:left w:w="30" w:type="dxa"/>
              <w:bottom w:w="20" w:type="dxa"/>
              <w:right w:w="30" w:type="dxa"/>
            </w:tcMar>
          </w:tcPr>
          <w:p w:rsidR="002F29E6" w:rsidRDefault="002F29E6" w:rsidP="002F29E6">
            <w:r>
              <w:rPr>
                <w:sz w:val="20"/>
                <w:szCs w:val="24"/>
              </w:rPr>
              <w:t>128</w:t>
            </w:r>
          </w:p>
        </w:tc>
        <w:tc>
          <w:tcPr>
            <w:tcW w:w="2270" w:type="dxa"/>
            <w:tcMar>
              <w:top w:w="30" w:type="dxa"/>
              <w:left w:w="30" w:type="dxa"/>
              <w:bottom w:w="20" w:type="dxa"/>
              <w:right w:w="30" w:type="dxa"/>
            </w:tcMar>
          </w:tcPr>
          <w:p w:rsidR="002F29E6" w:rsidRDefault="002F29E6" w:rsidP="002F29E6">
            <w:r>
              <w:rPr>
                <w:sz w:val="20"/>
                <w:szCs w:val="24"/>
              </w:rPr>
              <w:t>Tendering Service Provider (C1)</w:t>
            </w:r>
          </w:p>
        </w:tc>
      </w:tr>
      <w:tr w:rsidR="002F29E6" w:rsidTr="002F29E6">
        <w:tc>
          <w:tcPr>
            <w:tcW w:w="1532" w:type="dxa"/>
            <w:vMerge/>
            <w:tcMar>
              <w:top w:w="30" w:type="dxa"/>
              <w:left w:w="30" w:type="dxa"/>
              <w:bottom w:w="20" w:type="dxa"/>
              <w:right w:w="30" w:type="dxa"/>
            </w:tcMar>
          </w:tcPr>
          <w:p w:rsidR="002F29E6" w:rsidRDefault="002F29E6" w:rsidP="002F29E6"/>
        </w:tc>
        <w:tc>
          <w:tcPr>
            <w:tcW w:w="1555" w:type="dxa"/>
            <w:tcMar>
              <w:top w:w="30" w:type="dxa"/>
              <w:left w:w="30" w:type="dxa"/>
              <w:bottom w:w="20" w:type="dxa"/>
              <w:right w:w="30" w:type="dxa"/>
            </w:tcMar>
          </w:tcPr>
          <w:p w:rsidR="002F29E6" w:rsidRDefault="002F29E6" w:rsidP="002F29E6">
            <w:r>
              <w:rPr>
                <w:sz w:val="20"/>
                <w:szCs w:val="24"/>
              </w:rPr>
              <w:t>Key encryption</w:t>
            </w:r>
          </w:p>
        </w:tc>
        <w:tc>
          <w:tcPr>
            <w:tcW w:w="1338" w:type="dxa"/>
            <w:tcMar>
              <w:top w:w="30" w:type="dxa"/>
              <w:left w:w="30" w:type="dxa"/>
              <w:bottom w:w="20" w:type="dxa"/>
              <w:right w:w="30" w:type="dxa"/>
            </w:tcMar>
          </w:tcPr>
          <w:p w:rsidR="002F29E6" w:rsidRDefault="002F29E6" w:rsidP="002F29E6">
            <w:r>
              <w:rPr>
                <w:sz w:val="20"/>
                <w:szCs w:val="24"/>
              </w:rPr>
              <w:t>RSA</w:t>
            </w:r>
          </w:p>
        </w:tc>
        <w:tc>
          <w:tcPr>
            <w:tcW w:w="1275" w:type="dxa"/>
            <w:tcMar>
              <w:top w:w="30" w:type="dxa"/>
              <w:left w:w="30" w:type="dxa"/>
              <w:bottom w:w="20" w:type="dxa"/>
              <w:right w:w="30" w:type="dxa"/>
            </w:tcMar>
          </w:tcPr>
          <w:p w:rsidR="002F29E6" w:rsidRDefault="002F29E6" w:rsidP="002F29E6">
            <w:r>
              <w:rPr>
                <w:sz w:val="20"/>
                <w:szCs w:val="24"/>
              </w:rPr>
              <w:t>Asymmetric</w:t>
            </w:r>
          </w:p>
        </w:tc>
        <w:tc>
          <w:tcPr>
            <w:tcW w:w="993" w:type="dxa"/>
            <w:tcMar>
              <w:top w:w="30" w:type="dxa"/>
              <w:left w:w="30" w:type="dxa"/>
              <w:bottom w:w="20" w:type="dxa"/>
              <w:right w:w="30" w:type="dxa"/>
            </w:tcMar>
          </w:tcPr>
          <w:p w:rsidR="002F29E6" w:rsidRDefault="002F29E6" w:rsidP="002F29E6">
            <w:r>
              <w:rPr>
                <w:sz w:val="20"/>
                <w:szCs w:val="24"/>
              </w:rPr>
              <w:t>2048</w:t>
            </w:r>
          </w:p>
        </w:tc>
        <w:tc>
          <w:tcPr>
            <w:tcW w:w="1134" w:type="dxa"/>
            <w:tcMar>
              <w:top w:w="30" w:type="dxa"/>
              <w:left w:w="30" w:type="dxa"/>
              <w:bottom w:w="20" w:type="dxa"/>
              <w:right w:w="30" w:type="dxa"/>
            </w:tcMar>
          </w:tcPr>
          <w:p w:rsidR="002F29E6" w:rsidRDefault="002F29E6" w:rsidP="002F29E6">
            <w:r>
              <w:rPr>
                <w:sz w:val="20"/>
                <w:szCs w:val="24"/>
              </w:rPr>
              <w:t>112</w:t>
            </w:r>
            <w:r w:rsidR="00A1259D">
              <w:rPr>
                <w:rStyle w:val="FootnoteReference"/>
                <w:sz w:val="20"/>
                <w:szCs w:val="24"/>
              </w:rPr>
              <w:footnoteReference w:id="6"/>
            </w:r>
          </w:p>
        </w:tc>
        <w:tc>
          <w:tcPr>
            <w:tcW w:w="2270" w:type="dxa"/>
            <w:tcMar>
              <w:top w:w="30" w:type="dxa"/>
              <w:left w:w="30" w:type="dxa"/>
              <w:bottom w:w="20" w:type="dxa"/>
              <w:right w:w="30" w:type="dxa"/>
            </w:tcMar>
          </w:tcPr>
          <w:p w:rsidR="002F29E6" w:rsidRDefault="002F29E6" w:rsidP="002F29E6">
            <w:r>
              <w:rPr>
                <w:sz w:val="20"/>
                <w:szCs w:val="24"/>
              </w:rPr>
              <w:t>idem</w:t>
            </w:r>
          </w:p>
        </w:tc>
      </w:tr>
    </w:tbl>
    <w:p w:rsidR="002F29E6" w:rsidRDefault="002F29E6" w:rsidP="002F29E6"/>
    <w:tbl>
      <w:tblPr>
        <w:tblStyle w:val="ScrollTableNormal"/>
        <w:tblW w:w="5000" w:type="pct"/>
        <w:tblLook w:val="0000" w:firstRow="0" w:lastRow="0" w:firstColumn="0" w:lastColumn="0" w:noHBand="0" w:noVBand="0"/>
      </w:tblPr>
      <w:tblGrid>
        <w:gridCol w:w="4198"/>
        <w:gridCol w:w="5899"/>
      </w:tblGrid>
      <w:tr w:rsidR="00A1259D" w:rsidTr="00CF5CF3">
        <w:tc>
          <w:tcPr>
            <w:tcW w:w="0" w:type="auto"/>
            <w:gridSpan w:val="2"/>
            <w:shd w:val="solid" w:color="F0F0F0" w:fill="F0F0F0"/>
            <w:tcMar>
              <w:top w:w="30" w:type="dxa"/>
              <w:left w:w="30" w:type="dxa"/>
              <w:bottom w:w="20" w:type="dxa"/>
              <w:right w:w="30" w:type="dxa"/>
            </w:tcMar>
          </w:tcPr>
          <w:p w:rsidR="00A1259D" w:rsidRDefault="00A1259D" w:rsidP="00CF5CF3">
            <w:r>
              <w:rPr>
                <w:b/>
                <w:sz w:val="20"/>
                <w:szCs w:val="24"/>
              </w:rPr>
              <w:t>Certificate for encryption</w:t>
            </w:r>
          </w:p>
        </w:tc>
      </w:tr>
      <w:tr w:rsidR="00A1259D" w:rsidTr="00CF5CF3">
        <w:tc>
          <w:tcPr>
            <w:tcW w:w="0" w:type="auto"/>
            <w:tcMar>
              <w:top w:w="30" w:type="dxa"/>
              <w:left w:w="30" w:type="dxa"/>
              <w:bottom w:w="20" w:type="dxa"/>
              <w:right w:w="30" w:type="dxa"/>
            </w:tcMar>
          </w:tcPr>
          <w:p w:rsidR="00A1259D" w:rsidRDefault="00A1259D" w:rsidP="00CF5CF3">
            <w:r>
              <w:rPr>
                <w:sz w:val="20"/>
                <w:szCs w:val="24"/>
              </w:rPr>
              <w:t>type</w:t>
            </w:r>
          </w:p>
        </w:tc>
        <w:tc>
          <w:tcPr>
            <w:tcW w:w="0" w:type="auto"/>
            <w:tcMar>
              <w:top w:w="30" w:type="dxa"/>
              <w:left w:w="30" w:type="dxa"/>
              <w:bottom w:w="20" w:type="dxa"/>
              <w:right w:w="30" w:type="dxa"/>
            </w:tcMar>
          </w:tcPr>
          <w:p w:rsidR="00A1259D" w:rsidRDefault="00A1259D" w:rsidP="00CF5CF3">
            <w:r>
              <w:rPr>
                <w:sz w:val="20"/>
                <w:szCs w:val="24"/>
              </w:rPr>
              <w:t>X.509 V3</w:t>
            </w:r>
          </w:p>
        </w:tc>
      </w:tr>
      <w:tr w:rsidR="00A1259D" w:rsidTr="00CF5CF3">
        <w:tc>
          <w:tcPr>
            <w:tcW w:w="0" w:type="auto"/>
            <w:tcMar>
              <w:top w:w="30" w:type="dxa"/>
              <w:left w:w="30" w:type="dxa"/>
              <w:bottom w:w="20" w:type="dxa"/>
              <w:right w:w="30" w:type="dxa"/>
            </w:tcMar>
          </w:tcPr>
          <w:p w:rsidR="00A1259D" w:rsidRDefault="00A1259D" w:rsidP="00CF5CF3">
            <w:r>
              <w:rPr>
                <w:sz w:val="20"/>
                <w:szCs w:val="24"/>
              </w:rPr>
              <w:t>CN / Identity holding private key</w:t>
            </w:r>
          </w:p>
        </w:tc>
        <w:tc>
          <w:tcPr>
            <w:tcW w:w="0" w:type="auto"/>
            <w:tcMar>
              <w:top w:w="30" w:type="dxa"/>
              <w:left w:w="30" w:type="dxa"/>
              <w:bottom w:w="20" w:type="dxa"/>
              <w:right w:w="30" w:type="dxa"/>
            </w:tcMar>
          </w:tcPr>
          <w:p w:rsidR="00A1259D" w:rsidRDefault="00A1259D" w:rsidP="00CF5CF3">
            <w:r>
              <w:rPr>
                <w:sz w:val="20"/>
                <w:szCs w:val="24"/>
              </w:rPr>
              <w:t>C4, Sourcing Service Provider / CA</w:t>
            </w:r>
          </w:p>
        </w:tc>
      </w:tr>
      <w:tr w:rsidR="00A1259D" w:rsidTr="00CF5CF3">
        <w:tc>
          <w:tcPr>
            <w:tcW w:w="0" w:type="auto"/>
            <w:tcMar>
              <w:top w:w="30" w:type="dxa"/>
              <w:left w:w="30" w:type="dxa"/>
              <w:bottom w:w="20" w:type="dxa"/>
              <w:right w:w="30" w:type="dxa"/>
            </w:tcMar>
          </w:tcPr>
          <w:p w:rsidR="00A1259D" w:rsidRDefault="00A1259D" w:rsidP="00CF5CF3">
            <w:r>
              <w:rPr>
                <w:sz w:val="20"/>
                <w:szCs w:val="24"/>
              </w:rPr>
              <w:t>Key specs</w:t>
            </w:r>
          </w:p>
        </w:tc>
        <w:tc>
          <w:tcPr>
            <w:tcW w:w="0" w:type="auto"/>
            <w:tcMar>
              <w:top w:w="30" w:type="dxa"/>
              <w:left w:w="30" w:type="dxa"/>
              <w:bottom w:w="20" w:type="dxa"/>
              <w:right w:w="30" w:type="dxa"/>
            </w:tcMar>
          </w:tcPr>
          <w:p w:rsidR="00A1259D" w:rsidRDefault="00A1259D" w:rsidP="00CF5CF3">
            <w:r>
              <w:rPr>
                <w:sz w:val="20"/>
                <w:szCs w:val="24"/>
              </w:rPr>
              <w:t>RSA-2048</w:t>
            </w:r>
          </w:p>
        </w:tc>
      </w:tr>
      <w:tr w:rsidR="00A1259D" w:rsidTr="00CF5CF3">
        <w:tc>
          <w:tcPr>
            <w:tcW w:w="0" w:type="auto"/>
            <w:tcMar>
              <w:top w:w="30" w:type="dxa"/>
              <w:left w:w="30" w:type="dxa"/>
              <w:bottom w:w="20" w:type="dxa"/>
              <w:right w:w="30" w:type="dxa"/>
            </w:tcMar>
          </w:tcPr>
          <w:p w:rsidR="00A1259D" w:rsidRDefault="00A1259D" w:rsidP="00CF5CF3">
            <w:r>
              <w:rPr>
                <w:sz w:val="20"/>
                <w:szCs w:val="24"/>
              </w:rPr>
              <w:t>Key usage</w:t>
            </w:r>
          </w:p>
        </w:tc>
        <w:tc>
          <w:tcPr>
            <w:tcW w:w="0" w:type="auto"/>
            <w:tcMar>
              <w:top w:w="30" w:type="dxa"/>
              <w:left w:w="30" w:type="dxa"/>
              <w:bottom w:w="20" w:type="dxa"/>
              <w:right w:w="30" w:type="dxa"/>
            </w:tcMar>
          </w:tcPr>
          <w:p w:rsidR="00A1259D" w:rsidRDefault="00A1259D" w:rsidP="00CF5CF3">
            <w:r>
              <w:rPr>
                <w:sz w:val="20"/>
                <w:szCs w:val="24"/>
              </w:rPr>
              <w:t>Key encipherment</w:t>
            </w:r>
          </w:p>
        </w:tc>
      </w:tr>
      <w:tr w:rsidR="00A1259D" w:rsidTr="00CF5CF3">
        <w:tc>
          <w:tcPr>
            <w:tcW w:w="0" w:type="auto"/>
            <w:tcMar>
              <w:top w:w="30" w:type="dxa"/>
              <w:left w:w="30" w:type="dxa"/>
              <w:bottom w:w="20" w:type="dxa"/>
              <w:right w:w="30" w:type="dxa"/>
            </w:tcMar>
          </w:tcPr>
          <w:p w:rsidR="00A1259D" w:rsidRDefault="00A1259D" w:rsidP="00CF5CF3">
            <w:r>
              <w:rPr>
                <w:sz w:val="20"/>
                <w:szCs w:val="24"/>
              </w:rPr>
              <w:t>extensions</w:t>
            </w:r>
          </w:p>
        </w:tc>
        <w:tc>
          <w:tcPr>
            <w:tcW w:w="0" w:type="auto"/>
            <w:tcMar>
              <w:top w:w="30" w:type="dxa"/>
              <w:left w:w="30" w:type="dxa"/>
              <w:bottom w:w="20" w:type="dxa"/>
              <w:right w:w="30" w:type="dxa"/>
            </w:tcMar>
          </w:tcPr>
          <w:p w:rsidR="00A1259D" w:rsidRDefault="00A1259D" w:rsidP="00CF5CF3">
            <w:r>
              <w:rPr>
                <w:sz w:val="20"/>
                <w:szCs w:val="24"/>
              </w:rPr>
              <w:t xml:space="preserve">Subject Key </w:t>
            </w:r>
            <w:r w:rsidR="003E42FD">
              <w:rPr>
                <w:sz w:val="20"/>
                <w:szCs w:val="24"/>
              </w:rPr>
              <w:t>Identifier</w:t>
            </w:r>
            <w:r>
              <w:rPr>
                <w:sz w:val="20"/>
                <w:szCs w:val="24"/>
              </w:rPr>
              <w:t xml:space="preserve"> (CMS type 2)</w:t>
            </w:r>
          </w:p>
        </w:tc>
      </w:tr>
      <w:tr w:rsidR="00A1259D" w:rsidTr="00CF5CF3">
        <w:tc>
          <w:tcPr>
            <w:tcW w:w="0" w:type="auto"/>
            <w:tcMar>
              <w:top w:w="30" w:type="dxa"/>
              <w:left w:w="30" w:type="dxa"/>
              <w:bottom w:w="20" w:type="dxa"/>
              <w:right w:w="30" w:type="dxa"/>
            </w:tcMar>
          </w:tcPr>
          <w:p w:rsidR="00A1259D" w:rsidRDefault="00A1259D" w:rsidP="00CF5CF3">
            <w:r>
              <w:rPr>
                <w:sz w:val="20"/>
                <w:szCs w:val="24"/>
              </w:rPr>
              <w:t>HASH algorithm</w:t>
            </w:r>
          </w:p>
        </w:tc>
        <w:tc>
          <w:tcPr>
            <w:tcW w:w="0" w:type="auto"/>
            <w:tcMar>
              <w:top w:w="30" w:type="dxa"/>
              <w:left w:w="30" w:type="dxa"/>
              <w:bottom w:w="20" w:type="dxa"/>
              <w:right w:w="30" w:type="dxa"/>
            </w:tcMar>
          </w:tcPr>
          <w:p w:rsidR="00A1259D" w:rsidRDefault="00A1259D" w:rsidP="00CF5CF3">
            <w:r>
              <w:rPr>
                <w:sz w:val="20"/>
                <w:szCs w:val="24"/>
              </w:rPr>
              <w:t>SHA-256</w:t>
            </w:r>
          </w:p>
        </w:tc>
      </w:tr>
      <w:tr w:rsidR="00A1259D" w:rsidTr="00CF5CF3">
        <w:tc>
          <w:tcPr>
            <w:tcW w:w="0" w:type="auto"/>
            <w:vMerge w:val="restart"/>
            <w:tcMar>
              <w:top w:w="30" w:type="dxa"/>
              <w:left w:w="30" w:type="dxa"/>
              <w:bottom w:w="20" w:type="dxa"/>
              <w:right w:w="30" w:type="dxa"/>
            </w:tcMar>
          </w:tcPr>
          <w:p w:rsidR="00A1259D" w:rsidRDefault="00A1259D" w:rsidP="00CF5CF3">
            <w:r>
              <w:rPr>
                <w:sz w:val="20"/>
                <w:szCs w:val="24"/>
              </w:rPr>
              <w:t>PKI</w:t>
            </w:r>
          </w:p>
        </w:tc>
        <w:tc>
          <w:tcPr>
            <w:tcW w:w="0" w:type="auto"/>
            <w:tcMar>
              <w:top w:w="30" w:type="dxa"/>
              <w:left w:w="30" w:type="dxa"/>
              <w:bottom w:w="20" w:type="dxa"/>
              <w:right w:w="30" w:type="dxa"/>
            </w:tcMar>
          </w:tcPr>
          <w:p w:rsidR="00A1259D" w:rsidRDefault="00A1259D" w:rsidP="00CF5CF3">
            <w:r>
              <w:rPr>
                <w:sz w:val="20"/>
                <w:szCs w:val="24"/>
              </w:rPr>
              <w:t>Self signed allowed if sealed by ASiC signing</w:t>
            </w:r>
          </w:p>
        </w:tc>
      </w:tr>
      <w:tr w:rsidR="00A1259D" w:rsidTr="00CF5CF3">
        <w:tc>
          <w:tcPr>
            <w:tcW w:w="0" w:type="auto"/>
            <w:vMerge/>
            <w:tcMar>
              <w:top w:w="30" w:type="dxa"/>
              <w:left w:w="30" w:type="dxa"/>
              <w:bottom w:w="20" w:type="dxa"/>
              <w:right w:w="30" w:type="dxa"/>
            </w:tcMar>
          </w:tcPr>
          <w:p w:rsidR="00A1259D" w:rsidRDefault="00A1259D" w:rsidP="00CF5CF3"/>
        </w:tc>
        <w:tc>
          <w:tcPr>
            <w:tcW w:w="0" w:type="auto"/>
            <w:tcMar>
              <w:top w:w="30" w:type="dxa"/>
              <w:left w:w="30" w:type="dxa"/>
              <w:bottom w:w="20" w:type="dxa"/>
              <w:right w:w="30" w:type="dxa"/>
            </w:tcMar>
          </w:tcPr>
          <w:p w:rsidR="00A1259D" w:rsidRDefault="00A1259D" w:rsidP="00CF5CF3"/>
        </w:tc>
      </w:tr>
      <w:tr w:rsidR="00A1259D" w:rsidTr="00CF5CF3">
        <w:tc>
          <w:tcPr>
            <w:tcW w:w="0" w:type="auto"/>
            <w:tcMar>
              <w:top w:w="30" w:type="dxa"/>
              <w:left w:w="30" w:type="dxa"/>
              <w:bottom w:w="20" w:type="dxa"/>
              <w:right w:w="30" w:type="dxa"/>
            </w:tcMar>
          </w:tcPr>
          <w:p w:rsidR="00A1259D" w:rsidRDefault="00A1259D" w:rsidP="00CF5CF3">
            <w:r>
              <w:rPr>
                <w:sz w:val="20"/>
                <w:szCs w:val="24"/>
              </w:rPr>
              <w:t>Qualified</w:t>
            </w:r>
          </w:p>
        </w:tc>
        <w:tc>
          <w:tcPr>
            <w:tcW w:w="0" w:type="auto"/>
            <w:tcMar>
              <w:top w:w="30" w:type="dxa"/>
              <w:left w:w="30" w:type="dxa"/>
              <w:bottom w:w="20" w:type="dxa"/>
              <w:right w:w="30" w:type="dxa"/>
            </w:tcMar>
          </w:tcPr>
          <w:p w:rsidR="00A1259D" w:rsidRDefault="003944C1" w:rsidP="00CF5CF3">
            <w:r>
              <w:rPr>
                <w:sz w:val="20"/>
                <w:szCs w:val="24"/>
              </w:rPr>
              <w:t>Not Required</w:t>
            </w:r>
          </w:p>
        </w:tc>
      </w:tr>
      <w:tr w:rsidR="00A1259D" w:rsidTr="00CF5CF3">
        <w:tc>
          <w:tcPr>
            <w:tcW w:w="0" w:type="auto"/>
            <w:vMerge w:val="restart"/>
            <w:tcMar>
              <w:top w:w="30" w:type="dxa"/>
              <w:left w:w="30" w:type="dxa"/>
              <w:bottom w:w="20" w:type="dxa"/>
              <w:right w:w="30" w:type="dxa"/>
            </w:tcMar>
          </w:tcPr>
          <w:p w:rsidR="00A1259D" w:rsidRDefault="00A1259D" w:rsidP="00CF5CF3">
            <w:r>
              <w:rPr>
                <w:sz w:val="20"/>
                <w:szCs w:val="24"/>
              </w:rPr>
              <w:t>Verifiable / can be validated</w:t>
            </w:r>
          </w:p>
        </w:tc>
        <w:tc>
          <w:tcPr>
            <w:tcW w:w="0" w:type="auto"/>
            <w:tcMar>
              <w:top w:w="30" w:type="dxa"/>
              <w:left w:w="30" w:type="dxa"/>
              <w:bottom w:w="20" w:type="dxa"/>
              <w:right w:w="30" w:type="dxa"/>
            </w:tcMar>
          </w:tcPr>
          <w:p w:rsidR="00A1259D" w:rsidRDefault="00A1259D" w:rsidP="00CF5CF3">
            <w:r>
              <w:rPr>
                <w:sz w:val="20"/>
                <w:szCs w:val="24"/>
              </w:rPr>
              <w:t>YES; by means of verifying ASiC signature</w:t>
            </w:r>
          </w:p>
        </w:tc>
      </w:tr>
      <w:tr w:rsidR="00A1259D" w:rsidTr="00CF5CF3">
        <w:tc>
          <w:tcPr>
            <w:tcW w:w="0" w:type="auto"/>
            <w:vMerge/>
            <w:tcMar>
              <w:top w:w="30" w:type="dxa"/>
              <w:left w:w="30" w:type="dxa"/>
              <w:bottom w:w="20" w:type="dxa"/>
              <w:right w:w="30" w:type="dxa"/>
            </w:tcMar>
          </w:tcPr>
          <w:p w:rsidR="00A1259D" w:rsidRDefault="00A1259D" w:rsidP="00CF5CF3"/>
        </w:tc>
        <w:tc>
          <w:tcPr>
            <w:tcW w:w="0" w:type="auto"/>
            <w:tcMar>
              <w:top w:w="30" w:type="dxa"/>
              <w:left w:w="30" w:type="dxa"/>
              <w:bottom w:w="20" w:type="dxa"/>
              <w:right w:w="30" w:type="dxa"/>
            </w:tcMar>
          </w:tcPr>
          <w:p w:rsidR="00A1259D" w:rsidRDefault="00A1259D" w:rsidP="00CF5CF3"/>
        </w:tc>
      </w:tr>
      <w:tr w:rsidR="00A1259D" w:rsidTr="00CF5CF3">
        <w:tc>
          <w:tcPr>
            <w:tcW w:w="0" w:type="auto"/>
            <w:tcMar>
              <w:top w:w="30" w:type="dxa"/>
              <w:left w:w="30" w:type="dxa"/>
              <w:bottom w:w="20" w:type="dxa"/>
              <w:right w:w="30" w:type="dxa"/>
            </w:tcMar>
          </w:tcPr>
          <w:p w:rsidR="00A1259D" w:rsidRDefault="00A1259D" w:rsidP="00CF5CF3">
            <w:r>
              <w:rPr>
                <w:sz w:val="20"/>
                <w:szCs w:val="24"/>
              </w:rPr>
              <w:t>Per Tendering Process</w:t>
            </w:r>
          </w:p>
        </w:tc>
        <w:tc>
          <w:tcPr>
            <w:tcW w:w="0" w:type="auto"/>
            <w:tcMar>
              <w:top w:w="30" w:type="dxa"/>
              <w:left w:w="30" w:type="dxa"/>
              <w:bottom w:w="20" w:type="dxa"/>
              <w:right w:w="30" w:type="dxa"/>
            </w:tcMar>
          </w:tcPr>
          <w:p w:rsidR="00A1259D" w:rsidRDefault="00A1259D" w:rsidP="00CF5CF3">
            <w:r>
              <w:rPr>
                <w:sz w:val="20"/>
                <w:szCs w:val="24"/>
              </w:rPr>
              <w:t>Yes</w:t>
            </w:r>
          </w:p>
        </w:tc>
      </w:tr>
    </w:tbl>
    <w:p w:rsidR="002F29E6" w:rsidRDefault="002F29E6" w:rsidP="002F29E6"/>
    <w:p w:rsidR="00114EBC" w:rsidRDefault="00114EBC" w:rsidP="00B2335C"/>
    <w:sectPr w:rsidR="00114EBC" w:rsidSect="00614F08">
      <w:headerReference w:type="default" r:id="rId27"/>
      <w:footerReference w:type="default" r:id="rId28"/>
      <w:pgSz w:w="11920" w:h="16840"/>
      <w:pgMar w:top="941" w:right="1021" w:bottom="1134" w:left="862" w:header="57" w:footer="765" w:gutter="0"/>
      <w:cols w:space="708"/>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9F45FF" w16cid:durableId="1E3A5EB2"/>
  <w16cid:commentId w16cid:paraId="584D49C9" w16cid:durableId="1E3A5ECB"/>
  <w16cid:commentId w16cid:paraId="2814917E" w16cid:durableId="1E3A5F4C"/>
  <w16cid:commentId w16cid:paraId="381E50B6" w16cid:durableId="1E3A5F28"/>
  <w16cid:commentId w16cid:paraId="7E0B29F5" w16cid:durableId="1E3A5F82"/>
  <w16cid:commentId w16cid:paraId="0D55A606" w16cid:durableId="1E3A61C1"/>
  <w16cid:commentId w16cid:paraId="04F842E9" w16cid:durableId="1E3A5FD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854" w:rsidRDefault="00F47854" w:rsidP="0015016A">
      <w:r>
        <w:separator/>
      </w:r>
    </w:p>
  </w:endnote>
  <w:endnote w:type="continuationSeparator" w:id="0">
    <w:p w:rsidR="00F47854" w:rsidRDefault="00F47854"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9E6" w:rsidRDefault="002F29E6">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5063B"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0025063B" w:rsidRPr="00257085">
      <w:rPr>
        <w:sz w:val="20"/>
        <w:szCs w:val="20"/>
      </w:rPr>
      <w:fldChar w:fldCharType="separate"/>
    </w:r>
    <w:r w:rsidR="00C31AB9">
      <w:rPr>
        <w:noProof/>
        <w:sz w:val="20"/>
        <w:szCs w:val="20"/>
      </w:rPr>
      <w:t>2</w:t>
    </w:r>
    <w:r w:rsidR="0025063B" w:rsidRPr="00257085">
      <w:rPr>
        <w:noProof/>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9E6" w:rsidRDefault="002F29E6">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5063B"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0025063B" w:rsidRPr="00257085">
      <w:rPr>
        <w:sz w:val="20"/>
        <w:szCs w:val="20"/>
      </w:rPr>
      <w:fldChar w:fldCharType="separate"/>
    </w:r>
    <w:r w:rsidR="00C31AB9">
      <w:rPr>
        <w:noProof/>
        <w:sz w:val="20"/>
        <w:szCs w:val="20"/>
      </w:rPr>
      <w:t>10</w:t>
    </w:r>
    <w:r w:rsidR="0025063B" w:rsidRPr="00257085">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854" w:rsidRDefault="00F47854" w:rsidP="0015016A">
      <w:r>
        <w:separator/>
      </w:r>
    </w:p>
  </w:footnote>
  <w:footnote w:type="continuationSeparator" w:id="0">
    <w:p w:rsidR="00F47854" w:rsidRDefault="00F47854" w:rsidP="0015016A">
      <w:r>
        <w:continuationSeparator/>
      </w:r>
    </w:p>
  </w:footnote>
  <w:footnote w:id="1">
    <w:p w:rsidR="00B2335C" w:rsidRPr="00A11754" w:rsidRDefault="00B2335C" w:rsidP="00B2335C">
      <w:pPr>
        <w:pStyle w:val="FootnoteText"/>
        <w:rPr>
          <w:lang w:val="nl-NL"/>
        </w:rPr>
      </w:pPr>
      <w:r>
        <w:rPr>
          <w:rStyle w:val="FootnoteReference"/>
        </w:rPr>
        <w:footnoteRef/>
      </w:r>
      <w:r>
        <w:t xml:space="preserve"> </w:t>
      </w:r>
      <w:r w:rsidRPr="00A11754">
        <w:t>https://portal.etsi.org/webapp/workprogram/Report_WorkItem.asp?WKI_ID=42455</w:t>
      </w:r>
    </w:p>
  </w:footnote>
  <w:footnote w:id="2">
    <w:p w:rsidR="00B2335C" w:rsidRPr="00EA75F3" w:rsidRDefault="00B2335C" w:rsidP="00B2335C">
      <w:pPr>
        <w:pStyle w:val="FootnoteText"/>
      </w:pPr>
      <w:r>
        <w:rPr>
          <w:rStyle w:val="FootnoteReference"/>
        </w:rPr>
        <w:footnoteRef/>
      </w:r>
      <w:r>
        <w:t xml:space="preserve"> </w:t>
      </w:r>
      <w:r w:rsidRPr="008E4FE1">
        <w:t xml:space="preserve">For more information on encrypting document see </w:t>
      </w:r>
      <w:r w:rsidRPr="00EA75F3">
        <w:t>BIS Cryptographic Specifications</w:t>
      </w:r>
    </w:p>
  </w:footnote>
  <w:footnote w:id="3">
    <w:p w:rsidR="00B2335C" w:rsidRPr="002F29E6" w:rsidRDefault="00B2335C" w:rsidP="00B2335C">
      <w:pPr>
        <w:pStyle w:val="FootnoteText"/>
      </w:pPr>
      <w:r>
        <w:rPr>
          <w:rStyle w:val="FootnoteReference"/>
        </w:rPr>
        <w:footnoteRef/>
      </w:r>
      <w:r>
        <w:t xml:space="preserve"> </w:t>
      </w:r>
      <w:r w:rsidRPr="002F29E6">
        <w:t>ENISA allows RSA 2048 (112 bits comparable bit strength) as legacy until 2020</w:t>
      </w:r>
    </w:p>
  </w:footnote>
  <w:footnote w:id="4">
    <w:p w:rsidR="002F29E6" w:rsidRPr="002F29E6" w:rsidRDefault="002F29E6">
      <w:pPr>
        <w:pStyle w:val="FootnoteText"/>
      </w:pPr>
      <w:r>
        <w:rPr>
          <w:rStyle w:val="FootnoteReference"/>
        </w:rPr>
        <w:footnoteRef/>
      </w:r>
      <w:r>
        <w:t xml:space="preserve"> </w:t>
      </w:r>
      <w:r w:rsidRPr="002F29E6">
        <w:t>RFC 5083 (authenticated encryption) is not used. Tender Signing is done on encrypted data (ASiC container) rendering a function equivalent of authenticated encryption as in RFC 5083</w:t>
      </w:r>
    </w:p>
  </w:footnote>
  <w:footnote w:id="5">
    <w:p w:rsidR="00A1259D" w:rsidRPr="00A1259D" w:rsidRDefault="00A1259D">
      <w:pPr>
        <w:pStyle w:val="FootnoteText"/>
      </w:pPr>
      <w:r>
        <w:rPr>
          <w:rStyle w:val="FootnoteReference"/>
        </w:rPr>
        <w:footnoteRef/>
      </w:r>
      <w:r>
        <w:t xml:space="preserve"> </w:t>
      </w:r>
      <w:r w:rsidRPr="00A1259D">
        <w:t>In order to provide security in a strong sense, the encryption scheme must either be probabilistic and generate a random initialization vector to bootstrap encryption, or require an additional input, whose value can only be used once with a given key, i.e. a nonce. The specifications of modes of operation describe what is expected (nonce or random IV). Implementations shall follow these specifications, e.g., CBC with a constant or more generally a predictable IV does not follow the CBC specification [SP800-38A] and is not accepted.</w:t>
      </w:r>
    </w:p>
  </w:footnote>
  <w:footnote w:id="6">
    <w:p w:rsidR="00A1259D" w:rsidRPr="00A1259D" w:rsidRDefault="00A1259D">
      <w:pPr>
        <w:pStyle w:val="FootnoteText"/>
      </w:pPr>
      <w:r>
        <w:rPr>
          <w:rStyle w:val="FootnoteReference"/>
        </w:rPr>
        <w:footnoteRef/>
      </w:r>
      <w:r>
        <w:t xml:space="preserve"> </w:t>
      </w:r>
      <w:r w:rsidRPr="00A1259D">
        <w:t>ENISA allows RSA 2048 (112 bits comparable bit strength) as legacy until 2020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9E6" w:rsidRPr="000515C1" w:rsidRDefault="002F29E6" w:rsidP="00452E11">
    <w:pPr>
      <w:spacing w:line="200" w:lineRule="exact"/>
    </w:pPr>
    <w:r>
      <w:rPr>
        <w:noProof/>
      </w:rPr>
      <w:drawing>
        <wp:anchor distT="0" distB="0" distL="114300" distR="114300" simplePos="0" relativeHeight="251648512" behindDoc="1" locked="0" layoutInCell="1" allowOverlap="1">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sidR="00562A05">
      <w:rPr>
        <w:noProof/>
      </w:rPr>
      <mc:AlternateContent>
        <mc:Choice Requires="wps">
          <w:drawing>
            <wp:anchor distT="0" distB="0" distL="114300" distR="114300" simplePos="0" relativeHeight="251649536" behindDoc="1" locked="0" layoutInCell="1" allowOverlap="1" wp14:anchorId="653636DF">
              <wp:simplePos x="0" y="0"/>
              <wp:positionH relativeFrom="page">
                <wp:posOffset>706755</wp:posOffset>
              </wp:positionH>
              <wp:positionV relativeFrom="page">
                <wp:posOffset>451485</wp:posOffset>
              </wp:positionV>
              <wp:extent cx="2767330" cy="298450"/>
              <wp:effectExtent l="0" t="0" r="13970" b="6350"/>
              <wp:wrapNone/>
              <wp:docPr id="3"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3636DF" id="_x0000_t202" coordsize="21600,21600" o:spt="202" path="m,l,21600r21600,l21600,xe">
              <v:stroke joinstyle="miter"/>
              <v:path gradientshapeok="t" o:connecttype="rect"/>
            </v:shapetype>
            <v:shape id="Textruta 39" o:spid="_x0000_s1027"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" filled="f" stroked="f">
              <v:path arrowok="t"/>
              <v:textbox inset="0,0,0,0">
                <w:txbxContent>
                  <w:p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9E6" w:rsidRDefault="002F29E6" w:rsidP="000515C1">
    <w:pPr>
      <w:spacing w:line="200" w:lineRule="exact"/>
      <w:rPr>
        <w:sz w:val="20"/>
        <w:szCs w:val="20"/>
      </w:rPr>
    </w:pPr>
    <w:r>
      <w:rPr>
        <w:noProof/>
      </w:rPr>
      <w:drawing>
        <wp:anchor distT="0" distB="0" distL="114300" distR="114300" simplePos="0" relativeHeight="251660800" behindDoc="1" locked="0" layoutInCell="1" allowOverlap="1">
          <wp:simplePos x="0" y="0"/>
          <wp:positionH relativeFrom="page">
            <wp:posOffset>5368290</wp:posOffset>
          </wp:positionH>
          <wp:positionV relativeFrom="page">
            <wp:posOffset>12700</wp:posOffset>
          </wp:positionV>
          <wp:extent cx="1548765" cy="508635"/>
          <wp:effectExtent l="0" t="0" r="0" b="5715"/>
          <wp:wrapNone/>
          <wp:docPr id="14"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sidR="00562A05">
      <w:rPr>
        <w:noProof/>
      </w:rPr>
      <mc:AlternateContent>
        <mc:Choice Requires="wps">
          <w:drawing>
            <wp:anchor distT="0" distB="0" distL="114300" distR="114300" simplePos="0" relativeHeight="251661824" behindDoc="1" locked="0" layoutInCell="1" allowOverlap="1" wp14:anchorId="019BF7C2">
              <wp:simplePos x="0" y="0"/>
              <wp:positionH relativeFrom="page">
                <wp:posOffset>706755</wp:posOffset>
              </wp:positionH>
              <wp:positionV relativeFrom="page">
                <wp:posOffset>161925</wp:posOffset>
              </wp:positionV>
              <wp:extent cx="2767330" cy="304800"/>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BF7C2" id="_x0000_t202" coordsize="21600,21600" o:spt="202" path="m,l,21600r21600,l21600,xe">
              <v:stroke joinstyle="miter"/>
              <v:path gradientshapeok="t" o:connecttype="rect"/>
            </v:shapetype>
            <v:shape id="Text Box 1" o:spid="_x0000_s1028"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" filled="f" stroked="f">
              <v:path arrowok="t"/>
              <v:textbox inset="0,0,0,0">
                <w:txbxContent>
                  <w:p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v:textbox>
              <w10:wrap anchorx="page" anchory="page"/>
            </v:shape>
          </w:pict>
        </mc:Fallback>
      </mc:AlternateContent>
    </w:r>
  </w:p>
  <w:p w:rsidR="002F29E6" w:rsidRPr="000515C1" w:rsidRDefault="002F29E6" w:rsidP="000515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4pt;height:16.9pt;visibility:visible" o:bullet="t">
        <v:imagedata r:id="rId1" o:title=""/>
      </v:shape>
    </w:pict>
  </w:numPicBullet>
  <w:abstractNum w:abstractNumId="0" w15:restartNumberingAfterBreak="0">
    <w:nsid w:val="FFFFFF1D"/>
    <w:multiLevelType w:val="multilevel"/>
    <w:tmpl w:val="C4300B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B7ADD"/>
    <w:multiLevelType w:val="hybridMultilevel"/>
    <w:tmpl w:val="6266404E"/>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D4677DF"/>
    <w:multiLevelType w:val="multilevel"/>
    <w:tmpl w:val="5E2C404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862EE6"/>
    <w:multiLevelType w:val="hybridMultilevel"/>
    <w:tmpl w:val="D45697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30A08C4"/>
    <w:multiLevelType w:val="hybridMultilevel"/>
    <w:tmpl w:val="09AE943C"/>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38101AC"/>
    <w:multiLevelType w:val="hybridMultilevel"/>
    <w:tmpl w:val="9CBC4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0804FB"/>
    <w:multiLevelType w:val="hybridMultilevel"/>
    <w:tmpl w:val="6EC29108"/>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8" w15:restartNumberingAfterBreak="0">
    <w:nsid w:val="173D422A"/>
    <w:multiLevelType w:val="hybridMultilevel"/>
    <w:tmpl w:val="34B8FB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B2928E7"/>
    <w:multiLevelType w:val="hybridMultilevel"/>
    <w:tmpl w:val="B832C7FA"/>
    <w:lvl w:ilvl="0" w:tplc="1F508866">
      <w:start w:val="1"/>
      <w:numFmt w:val="bullet"/>
      <w:lvlText w:val=""/>
      <w:lvlPicBulletId w:val="0"/>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0395CAF"/>
    <w:multiLevelType w:val="hybridMultilevel"/>
    <w:tmpl w:val="E92CF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EA7979"/>
    <w:multiLevelType w:val="hybridMultilevel"/>
    <w:tmpl w:val="E076B954"/>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3B3475B"/>
    <w:multiLevelType w:val="hybridMultilevel"/>
    <w:tmpl w:val="53CC514E"/>
    <w:lvl w:ilvl="0" w:tplc="1F508866">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2D0777"/>
    <w:multiLevelType w:val="hybridMultilevel"/>
    <w:tmpl w:val="28B28ADA"/>
    <w:lvl w:ilvl="0" w:tplc="6756CD30">
      <w:start w:val="1"/>
      <w:numFmt w:val="bullet"/>
      <w:lvlText w:val=""/>
      <w:lvlJc w:val="left"/>
      <w:pPr>
        <w:ind w:left="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2029054">
      <w:start w:val="1"/>
      <w:numFmt w:val="bullet"/>
      <w:lvlText w:val="o"/>
      <w:lvlJc w:val="left"/>
      <w:pPr>
        <w:ind w:left="15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534BE32">
      <w:start w:val="1"/>
      <w:numFmt w:val="bullet"/>
      <w:lvlText w:val="▪"/>
      <w:lvlJc w:val="left"/>
      <w:pPr>
        <w:ind w:left="22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92E2D9C">
      <w:start w:val="1"/>
      <w:numFmt w:val="bullet"/>
      <w:lvlText w:val="•"/>
      <w:lvlJc w:val="left"/>
      <w:pPr>
        <w:ind w:left="29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FBE185C">
      <w:start w:val="1"/>
      <w:numFmt w:val="bullet"/>
      <w:lvlText w:val="o"/>
      <w:lvlJc w:val="left"/>
      <w:pPr>
        <w:ind w:left="3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F10447C">
      <w:start w:val="1"/>
      <w:numFmt w:val="bullet"/>
      <w:lvlText w:val="▪"/>
      <w:lvlJc w:val="left"/>
      <w:pPr>
        <w:ind w:left="44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8E3AA0">
      <w:start w:val="1"/>
      <w:numFmt w:val="bullet"/>
      <w:lvlText w:val="•"/>
      <w:lvlJc w:val="left"/>
      <w:pPr>
        <w:ind w:left="51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61A4E24">
      <w:start w:val="1"/>
      <w:numFmt w:val="bullet"/>
      <w:lvlText w:val="o"/>
      <w:lvlJc w:val="left"/>
      <w:pPr>
        <w:ind w:left="58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F3ACD8E">
      <w:start w:val="1"/>
      <w:numFmt w:val="bullet"/>
      <w:lvlText w:val="▪"/>
      <w:lvlJc w:val="left"/>
      <w:pPr>
        <w:ind w:left="65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6472D18"/>
    <w:multiLevelType w:val="hybridMultilevel"/>
    <w:tmpl w:val="7C1480F2"/>
    <w:lvl w:ilvl="0" w:tplc="1F508866">
      <w:start w:val="1"/>
      <w:numFmt w:val="bullet"/>
      <w:lvlText w:val=""/>
      <w:lvlPicBulletId w:val="0"/>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15" w15:restartNumberingAfterBreak="0">
    <w:nsid w:val="2C894E33"/>
    <w:multiLevelType w:val="hybridMultilevel"/>
    <w:tmpl w:val="8C2AAA54"/>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EAD50CA"/>
    <w:multiLevelType w:val="hybridMultilevel"/>
    <w:tmpl w:val="30FA3B68"/>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309C0B33"/>
    <w:multiLevelType w:val="hybridMultilevel"/>
    <w:tmpl w:val="96D83FD0"/>
    <w:lvl w:ilvl="0" w:tplc="1F508866">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7B73B3"/>
    <w:multiLevelType w:val="hybridMultilevel"/>
    <w:tmpl w:val="BD2CD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1E256A1"/>
    <w:multiLevelType w:val="hybridMultilevel"/>
    <w:tmpl w:val="39327F4C"/>
    <w:lvl w:ilvl="0" w:tplc="1F508866">
      <w:start w:val="1"/>
      <w:numFmt w:val="bullet"/>
      <w:lvlText w:val=""/>
      <w:lvlPicBulletId w:val="0"/>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280111D"/>
    <w:multiLevelType w:val="hybridMultilevel"/>
    <w:tmpl w:val="92B6CE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718632E"/>
    <w:multiLevelType w:val="hybridMultilevel"/>
    <w:tmpl w:val="5F5848D4"/>
    <w:lvl w:ilvl="0" w:tplc="1F508866">
      <w:start w:val="1"/>
      <w:numFmt w:val="bullet"/>
      <w:lvlText w:val=""/>
      <w:lvlPicBulletId w:val="0"/>
      <w:lvlJc w:val="left"/>
      <w:pPr>
        <w:ind w:left="71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52029054">
      <w:start w:val="1"/>
      <w:numFmt w:val="bullet"/>
      <w:lvlText w:val="o"/>
      <w:lvlJc w:val="left"/>
      <w:pPr>
        <w:ind w:left="15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534BE32">
      <w:start w:val="1"/>
      <w:numFmt w:val="bullet"/>
      <w:lvlText w:val="▪"/>
      <w:lvlJc w:val="left"/>
      <w:pPr>
        <w:ind w:left="22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92E2D9C">
      <w:start w:val="1"/>
      <w:numFmt w:val="bullet"/>
      <w:lvlText w:val="•"/>
      <w:lvlJc w:val="left"/>
      <w:pPr>
        <w:ind w:left="29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FBE185C">
      <w:start w:val="1"/>
      <w:numFmt w:val="bullet"/>
      <w:lvlText w:val="o"/>
      <w:lvlJc w:val="left"/>
      <w:pPr>
        <w:ind w:left="3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F10447C">
      <w:start w:val="1"/>
      <w:numFmt w:val="bullet"/>
      <w:lvlText w:val="▪"/>
      <w:lvlJc w:val="left"/>
      <w:pPr>
        <w:ind w:left="44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8E3AA0">
      <w:start w:val="1"/>
      <w:numFmt w:val="bullet"/>
      <w:lvlText w:val="•"/>
      <w:lvlJc w:val="left"/>
      <w:pPr>
        <w:ind w:left="51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61A4E24">
      <w:start w:val="1"/>
      <w:numFmt w:val="bullet"/>
      <w:lvlText w:val="o"/>
      <w:lvlJc w:val="left"/>
      <w:pPr>
        <w:ind w:left="58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F3ACD8E">
      <w:start w:val="1"/>
      <w:numFmt w:val="bullet"/>
      <w:lvlText w:val="▪"/>
      <w:lvlJc w:val="left"/>
      <w:pPr>
        <w:ind w:left="65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523105A"/>
    <w:multiLevelType w:val="hybridMultilevel"/>
    <w:tmpl w:val="FC2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838464C"/>
    <w:multiLevelType w:val="hybridMultilevel"/>
    <w:tmpl w:val="2FCE53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500477A4"/>
    <w:multiLevelType w:val="hybridMultilevel"/>
    <w:tmpl w:val="65807126"/>
    <w:lvl w:ilvl="0" w:tplc="1F508866">
      <w:start w:val="1"/>
      <w:numFmt w:val="bullet"/>
      <w:lvlText w:val=""/>
      <w:lvlPicBulletId w:val="0"/>
      <w:lvlJc w:val="left"/>
      <w:pPr>
        <w:ind w:left="360" w:hanging="360"/>
      </w:pPr>
      <w:rPr>
        <w:rFonts w:ascii="Symbol" w:hAnsi="Symbol"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5" w15:restartNumberingAfterBreak="0">
    <w:nsid w:val="534E2B05"/>
    <w:multiLevelType w:val="hybridMultilevel"/>
    <w:tmpl w:val="58EA8A6A"/>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540C218F"/>
    <w:multiLevelType w:val="hybridMultilevel"/>
    <w:tmpl w:val="3A8458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547A1C64"/>
    <w:multiLevelType w:val="hybridMultilevel"/>
    <w:tmpl w:val="9E942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4538F2"/>
    <w:multiLevelType w:val="hybridMultilevel"/>
    <w:tmpl w:val="9FD09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E052C66"/>
    <w:multiLevelType w:val="hybridMultilevel"/>
    <w:tmpl w:val="0DC2422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60BC48A3"/>
    <w:multiLevelType w:val="hybridMultilevel"/>
    <w:tmpl w:val="B49C70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62A75C75"/>
    <w:multiLevelType w:val="hybridMultilevel"/>
    <w:tmpl w:val="94445D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02760C"/>
    <w:multiLevelType w:val="hybridMultilevel"/>
    <w:tmpl w:val="A81844EC"/>
    <w:lvl w:ilvl="0" w:tplc="1F508866">
      <w:start w:val="1"/>
      <w:numFmt w:val="bullet"/>
      <w:lvlText w:val=""/>
      <w:lvlPicBulletId w:val="0"/>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5D1EC580">
      <w:numFmt w:val="bullet"/>
      <w:lvlText w:val="-"/>
      <w:lvlJc w:val="left"/>
      <w:pPr>
        <w:ind w:left="3240" w:hanging="360"/>
      </w:pPr>
      <w:rPr>
        <w:rFonts w:ascii="Calibri" w:eastAsia="Times New Roman" w:hAnsi="Calibri" w:cs="Times New Roman"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A6A3FEA"/>
    <w:multiLevelType w:val="hybridMultilevel"/>
    <w:tmpl w:val="65F29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C0C660D"/>
    <w:multiLevelType w:val="hybridMultilevel"/>
    <w:tmpl w:val="86B2D22A"/>
    <w:lvl w:ilvl="0" w:tplc="1F508866">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91420C"/>
    <w:multiLevelType w:val="hybridMultilevel"/>
    <w:tmpl w:val="CA98C856"/>
    <w:lvl w:ilvl="0" w:tplc="7268904A">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15:restartNumberingAfterBreak="0">
    <w:nsid w:val="77B7792A"/>
    <w:multiLevelType w:val="hybridMultilevel"/>
    <w:tmpl w:val="FFB09502"/>
    <w:lvl w:ilvl="0" w:tplc="1F508866">
      <w:start w:val="1"/>
      <w:numFmt w:val="bullet"/>
      <w:lvlText w:val=""/>
      <w:lvlPicBulletId w:val="0"/>
      <w:lvlJc w:val="left"/>
      <w:pPr>
        <w:ind w:left="708"/>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BD862D3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F963E9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12ED2D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6C2179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981FE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FF61D3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600A5D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82C50E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9E2252D"/>
    <w:multiLevelType w:val="hybridMultilevel"/>
    <w:tmpl w:val="D77C6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CBB714A"/>
    <w:multiLevelType w:val="hybridMultilevel"/>
    <w:tmpl w:val="D39E0B62"/>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DF61705"/>
    <w:multiLevelType w:val="hybridMultilevel"/>
    <w:tmpl w:val="90CC5EEA"/>
    <w:lvl w:ilvl="0" w:tplc="9F02C128">
      <w:start w:val="1"/>
      <w:numFmt w:val="bullet"/>
      <w:lvlText w:val=""/>
      <w:lvlJc w:val="left"/>
      <w:pPr>
        <w:ind w:left="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D862D3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F963E9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12ED2D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6C2179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981FE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FF61D3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600A5D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82C50E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E821D65"/>
    <w:multiLevelType w:val="hybridMultilevel"/>
    <w:tmpl w:val="C55E3E38"/>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32"/>
  </w:num>
  <w:num w:numId="4">
    <w:abstractNumId w:val="17"/>
  </w:num>
  <w:num w:numId="5">
    <w:abstractNumId w:val="27"/>
  </w:num>
  <w:num w:numId="6">
    <w:abstractNumId w:val="8"/>
  </w:num>
  <w:num w:numId="7">
    <w:abstractNumId w:val="24"/>
  </w:num>
  <w:num w:numId="8">
    <w:abstractNumId w:val="1"/>
  </w:num>
  <w:num w:numId="9">
    <w:abstractNumId w:val="31"/>
  </w:num>
  <w:num w:numId="10">
    <w:abstractNumId w:val="20"/>
  </w:num>
  <w:num w:numId="11">
    <w:abstractNumId w:val="29"/>
  </w:num>
  <w:num w:numId="12">
    <w:abstractNumId w:val="34"/>
  </w:num>
  <w:num w:numId="13">
    <w:abstractNumId w:val="39"/>
  </w:num>
  <w:num w:numId="14">
    <w:abstractNumId w:val="13"/>
  </w:num>
  <w:num w:numId="15">
    <w:abstractNumId w:val="15"/>
  </w:num>
  <w:num w:numId="16">
    <w:abstractNumId w:val="2"/>
  </w:num>
  <w:num w:numId="17">
    <w:abstractNumId w:val="7"/>
  </w:num>
  <w:num w:numId="18">
    <w:abstractNumId w:val="23"/>
  </w:num>
  <w:num w:numId="19">
    <w:abstractNumId w:val="26"/>
  </w:num>
  <w:num w:numId="20">
    <w:abstractNumId w:val="4"/>
  </w:num>
  <w:num w:numId="21">
    <w:abstractNumId w:val="21"/>
  </w:num>
  <w:num w:numId="22">
    <w:abstractNumId w:val="36"/>
  </w:num>
  <w:num w:numId="23">
    <w:abstractNumId w:val="25"/>
  </w:num>
  <w:num w:numId="24">
    <w:abstractNumId w:val="40"/>
  </w:num>
  <w:num w:numId="25">
    <w:abstractNumId w:val="16"/>
  </w:num>
  <w:num w:numId="26">
    <w:abstractNumId w:val="14"/>
  </w:num>
  <w:num w:numId="27">
    <w:abstractNumId w:val="19"/>
  </w:num>
  <w:num w:numId="28">
    <w:abstractNumId w:val="30"/>
  </w:num>
  <w:num w:numId="29">
    <w:abstractNumId w:val="5"/>
  </w:num>
  <w:num w:numId="30">
    <w:abstractNumId w:val="9"/>
  </w:num>
  <w:num w:numId="31">
    <w:abstractNumId w:val="0"/>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38"/>
  </w:num>
  <w:num w:numId="40">
    <w:abstractNumId w:val="35"/>
  </w:num>
  <w:num w:numId="41">
    <w:abstractNumId w:val="11"/>
  </w:num>
  <w:num w:numId="42">
    <w:abstractNumId w:val="10"/>
  </w:num>
  <w:num w:numId="43">
    <w:abstractNumId w:val="3"/>
  </w:num>
  <w:num w:numId="44">
    <w:abstractNumId w:val="3"/>
  </w:num>
  <w:num w:numId="45">
    <w:abstractNumId w:val="37"/>
  </w:num>
  <w:num w:numId="46">
    <w:abstractNumId w:val="33"/>
  </w:num>
  <w:num w:numId="47">
    <w:abstractNumId w:val="22"/>
  </w:num>
  <w:num w:numId="48">
    <w:abstractNumId w:val="18"/>
  </w:num>
  <w:num w:numId="49">
    <w:abstractNumId w:val="28"/>
  </w:num>
  <w:num w:numId="50">
    <w:abstractNumId w:val="6"/>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Dimitriou">
    <w15:presenceInfo w15:providerId="None" w15:userId="Jerry Dimitri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czszAyMje3NLA0NDdU0lEKTi0uzszPAykwrAUAu7QODSwAAAA="/>
  </w:docVars>
  <w:rsids>
    <w:rsidRoot w:val="0015016A"/>
    <w:rsid w:val="0000187F"/>
    <w:rsid w:val="00004320"/>
    <w:rsid w:val="00004729"/>
    <w:rsid w:val="000248BA"/>
    <w:rsid w:val="000302BC"/>
    <w:rsid w:val="0003062D"/>
    <w:rsid w:val="0003196B"/>
    <w:rsid w:val="000412F1"/>
    <w:rsid w:val="00047CC8"/>
    <w:rsid w:val="0005037A"/>
    <w:rsid w:val="000515C1"/>
    <w:rsid w:val="000569B9"/>
    <w:rsid w:val="000620D6"/>
    <w:rsid w:val="00062997"/>
    <w:rsid w:val="000632A0"/>
    <w:rsid w:val="00063A83"/>
    <w:rsid w:val="0006419D"/>
    <w:rsid w:val="00077970"/>
    <w:rsid w:val="00083670"/>
    <w:rsid w:val="00091777"/>
    <w:rsid w:val="00091F35"/>
    <w:rsid w:val="00097AE6"/>
    <w:rsid w:val="000A123C"/>
    <w:rsid w:val="000A1A3E"/>
    <w:rsid w:val="000A3A06"/>
    <w:rsid w:val="000A4538"/>
    <w:rsid w:val="000B2C2F"/>
    <w:rsid w:val="000B329A"/>
    <w:rsid w:val="000B694F"/>
    <w:rsid w:val="000C1BD3"/>
    <w:rsid w:val="000C3993"/>
    <w:rsid w:val="000C3DBD"/>
    <w:rsid w:val="000C4682"/>
    <w:rsid w:val="000C4730"/>
    <w:rsid w:val="000C4A92"/>
    <w:rsid w:val="000C5957"/>
    <w:rsid w:val="000C6DB7"/>
    <w:rsid w:val="000D33C0"/>
    <w:rsid w:val="000D3C37"/>
    <w:rsid w:val="000D5814"/>
    <w:rsid w:val="000F13D1"/>
    <w:rsid w:val="000F1596"/>
    <w:rsid w:val="000F2426"/>
    <w:rsid w:val="000F4B46"/>
    <w:rsid w:val="00107967"/>
    <w:rsid w:val="00110A1D"/>
    <w:rsid w:val="001125F7"/>
    <w:rsid w:val="00114EBC"/>
    <w:rsid w:val="0012724F"/>
    <w:rsid w:val="00127278"/>
    <w:rsid w:val="00127D69"/>
    <w:rsid w:val="00131872"/>
    <w:rsid w:val="001332B8"/>
    <w:rsid w:val="001337EC"/>
    <w:rsid w:val="00143095"/>
    <w:rsid w:val="001441FB"/>
    <w:rsid w:val="0014562F"/>
    <w:rsid w:val="0015016A"/>
    <w:rsid w:val="001555ED"/>
    <w:rsid w:val="0015636B"/>
    <w:rsid w:val="00163ACE"/>
    <w:rsid w:val="00164874"/>
    <w:rsid w:val="00165996"/>
    <w:rsid w:val="00166797"/>
    <w:rsid w:val="00166A88"/>
    <w:rsid w:val="00175253"/>
    <w:rsid w:val="00176984"/>
    <w:rsid w:val="0018245C"/>
    <w:rsid w:val="00183F20"/>
    <w:rsid w:val="00185179"/>
    <w:rsid w:val="00192196"/>
    <w:rsid w:val="00193C14"/>
    <w:rsid w:val="00195BE4"/>
    <w:rsid w:val="00195D24"/>
    <w:rsid w:val="001972AE"/>
    <w:rsid w:val="001A12FE"/>
    <w:rsid w:val="001A701C"/>
    <w:rsid w:val="001B14CF"/>
    <w:rsid w:val="001B61A1"/>
    <w:rsid w:val="001B6D6D"/>
    <w:rsid w:val="001B76D0"/>
    <w:rsid w:val="001C0147"/>
    <w:rsid w:val="001C094A"/>
    <w:rsid w:val="001C0B74"/>
    <w:rsid w:val="001C6FEC"/>
    <w:rsid w:val="001C7F6F"/>
    <w:rsid w:val="001D39B0"/>
    <w:rsid w:val="001D4A11"/>
    <w:rsid w:val="001E1A50"/>
    <w:rsid w:val="001E27F5"/>
    <w:rsid w:val="001F00A7"/>
    <w:rsid w:val="001F0A44"/>
    <w:rsid w:val="001F1008"/>
    <w:rsid w:val="001F7BD9"/>
    <w:rsid w:val="002044CC"/>
    <w:rsid w:val="002048A5"/>
    <w:rsid w:val="002050B3"/>
    <w:rsid w:val="0020611F"/>
    <w:rsid w:val="00206BD7"/>
    <w:rsid w:val="00212A0D"/>
    <w:rsid w:val="00215E5B"/>
    <w:rsid w:val="00223254"/>
    <w:rsid w:val="0023565B"/>
    <w:rsid w:val="00235C4E"/>
    <w:rsid w:val="00236F51"/>
    <w:rsid w:val="002379AD"/>
    <w:rsid w:val="0025063B"/>
    <w:rsid w:val="00257085"/>
    <w:rsid w:val="002637BF"/>
    <w:rsid w:val="00265D6B"/>
    <w:rsid w:val="002662B6"/>
    <w:rsid w:val="00267619"/>
    <w:rsid w:val="002679D5"/>
    <w:rsid w:val="00271CEA"/>
    <w:rsid w:val="002733F2"/>
    <w:rsid w:val="0027413E"/>
    <w:rsid w:val="00277320"/>
    <w:rsid w:val="00280835"/>
    <w:rsid w:val="00280B60"/>
    <w:rsid w:val="00282FB7"/>
    <w:rsid w:val="00287D84"/>
    <w:rsid w:val="002917A3"/>
    <w:rsid w:val="002936B8"/>
    <w:rsid w:val="00293CD3"/>
    <w:rsid w:val="002A037C"/>
    <w:rsid w:val="002A03C4"/>
    <w:rsid w:val="002A0747"/>
    <w:rsid w:val="002A4E9B"/>
    <w:rsid w:val="002C0034"/>
    <w:rsid w:val="002C2173"/>
    <w:rsid w:val="002C3B31"/>
    <w:rsid w:val="002C48D0"/>
    <w:rsid w:val="002D5785"/>
    <w:rsid w:val="002E78A2"/>
    <w:rsid w:val="002F29E6"/>
    <w:rsid w:val="002F5485"/>
    <w:rsid w:val="0030001F"/>
    <w:rsid w:val="00307586"/>
    <w:rsid w:val="00307982"/>
    <w:rsid w:val="00311065"/>
    <w:rsid w:val="00312352"/>
    <w:rsid w:val="00314125"/>
    <w:rsid w:val="00315D99"/>
    <w:rsid w:val="00320888"/>
    <w:rsid w:val="003217C5"/>
    <w:rsid w:val="003279E7"/>
    <w:rsid w:val="0033177C"/>
    <w:rsid w:val="0033775A"/>
    <w:rsid w:val="0034203E"/>
    <w:rsid w:val="003421E5"/>
    <w:rsid w:val="00345CB1"/>
    <w:rsid w:val="0035257F"/>
    <w:rsid w:val="003559D7"/>
    <w:rsid w:val="00371CE5"/>
    <w:rsid w:val="00371E40"/>
    <w:rsid w:val="003736E1"/>
    <w:rsid w:val="003738EB"/>
    <w:rsid w:val="00376A06"/>
    <w:rsid w:val="00381B91"/>
    <w:rsid w:val="003914BA"/>
    <w:rsid w:val="003919DE"/>
    <w:rsid w:val="003929BB"/>
    <w:rsid w:val="0039441B"/>
    <w:rsid w:val="003944C1"/>
    <w:rsid w:val="0039491B"/>
    <w:rsid w:val="00396258"/>
    <w:rsid w:val="0039778E"/>
    <w:rsid w:val="003A0F69"/>
    <w:rsid w:val="003A2E6B"/>
    <w:rsid w:val="003A697A"/>
    <w:rsid w:val="003B03F6"/>
    <w:rsid w:val="003B0632"/>
    <w:rsid w:val="003B0891"/>
    <w:rsid w:val="003B40FD"/>
    <w:rsid w:val="003C00F5"/>
    <w:rsid w:val="003C7438"/>
    <w:rsid w:val="003D2990"/>
    <w:rsid w:val="003D637E"/>
    <w:rsid w:val="003D78CF"/>
    <w:rsid w:val="003E3959"/>
    <w:rsid w:val="003E42FD"/>
    <w:rsid w:val="003E6EFE"/>
    <w:rsid w:val="003F30BA"/>
    <w:rsid w:val="003F327B"/>
    <w:rsid w:val="003F6B7B"/>
    <w:rsid w:val="00400F5B"/>
    <w:rsid w:val="00402018"/>
    <w:rsid w:val="00402EBE"/>
    <w:rsid w:val="00406253"/>
    <w:rsid w:val="00407799"/>
    <w:rsid w:val="00407D48"/>
    <w:rsid w:val="004111DD"/>
    <w:rsid w:val="00414235"/>
    <w:rsid w:val="004143DD"/>
    <w:rsid w:val="00423E58"/>
    <w:rsid w:val="00424A9D"/>
    <w:rsid w:val="00427DDE"/>
    <w:rsid w:val="0043203C"/>
    <w:rsid w:val="00433661"/>
    <w:rsid w:val="0043474E"/>
    <w:rsid w:val="00437745"/>
    <w:rsid w:val="0044341E"/>
    <w:rsid w:val="0044517C"/>
    <w:rsid w:val="004514E7"/>
    <w:rsid w:val="00452E11"/>
    <w:rsid w:val="004554BF"/>
    <w:rsid w:val="00456C68"/>
    <w:rsid w:val="00457723"/>
    <w:rsid w:val="0046357F"/>
    <w:rsid w:val="00463C18"/>
    <w:rsid w:val="00473CCB"/>
    <w:rsid w:val="004821DC"/>
    <w:rsid w:val="004821F3"/>
    <w:rsid w:val="00487566"/>
    <w:rsid w:val="00492233"/>
    <w:rsid w:val="00492C23"/>
    <w:rsid w:val="00494327"/>
    <w:rsid w:val="004962E0"/>
    <w:rsid w:val="004A30E1"/>
    <w:rsid w:val="004A78C3"/>
    <w:rsid w:val="004B175A"/>
    <w:rsid w:val="004B4475"/>
    <w:rsid w:val="004B5A42"/>
    <w:rsid w:val="004B69AD"/>
    <w:rsid w:val="004C15AC"/>
    <w:rsid w:val="004D1041"/>
    <w:rsid w:val="004D1F22"/>
    <w:rsid w:val="004D37B3"/>
    <w:rsid w:val="004D418A"/>
    <w:rsid w:val="004D76A7"/>
    <w:rsid w:val="004E01C2"/>
    <w:rsid w:val="004E4A87"/>
    <w:rsid w:val="004E7AD7"/>
    <w:rsid w:val="004F110F"/>
    <w:rsid w:val="004F3F91"/>
    <w:rsid w:val="00500348"/>
    <w:rsid w:val="00500CE8"/>
    <w:rsid w:val="00514FC8"/>
    <w:rsid w:val="005155A5"/>
    <w:rsid w:val="00516EA1"/>
    <w:rsid w:val="005208F0"/>
    <w:rsid w:val="00526294"/>
    <w:rsid w:val="00526615"/>
    <w:rsid w:val="00531726"/>
    <w:rsid w:val="0053352A"/>
    <w:rsid w:val="00543AD9"/>
    <w:rsid w:val="0054422B"/>
    <w:rsid w:val="00545400"/>
    <w:rsid w:val="005514A4"/>
    <w:rsid w:val="0055322E"/>
    <w:rsid w:val="00557B37"/>
    <w:rsid w:val="005602FF"/>
    <w:rsid w:val="00562A05"/>
    <w:rsid w:val="00566F4D"/>
    <w:rsid w:val="00570CD5"/>
    <w:rsid w:val="0057483B"/>
    <w:rsid w:val="00574A62"/>
    <w:rsid w:val="0058668E"/>
    <w:rsid w:val="005906C5"/>
    <w:rsid w:val="00597F42"/>
    <w:rsid w:val="005A57FF"/>
    <w:rsid w:val="005A668E"/>
    <w:rsid w:val="005A76FD"/>
    <w:rsid w:val="005B3313"/>
    <w:rsid w:val="005B3695"/>
    <w:rsid w:val="005B3CD5"/>
    <w:rsid w:val="005B3D9C"/>
    <w:rsid w:val="005C15F1"/>
    <w:rsid w:val="005C4EF0"/>
    <w:rsid w:val="005C6F69"/>
    <w:rsid w:val="005D3567"/>
    <w:rsid w:val="005D60A9"/>
    <w:rsid w:val="005D729F"/>
    <w:rsid w:val="005E00CE"/>
    <w:rsid w:val="005E52E0"/>
    <w:rsid w:val="005F049C"/>
    <w:rsid w:val="005F55AC"/>
    <w:rsid w:val="005F6F05"/>
    <w:rsid w:val="00607092"/>
    <w:rsid w:val="00613D66"/>
    <w:rsid w:val="00614F08"/>
    <w:rsid w:val="006154A5"/>
    <w:rsid w:val="006235B2"/>
    <w:rsid w:val="006347C9"/>
    <w:rsid w:val="00634DFB"/>
    <w:rsid w:val="006373A2"/>
    <w:rsid w:val="00642491"/>
    <w:rsid w:val="00652494"/>
    <w:rsid w:val="00652621"/>
    <w:rsid w:val="00664182"/>
    <w:rsid w:val="006652BF"/>
    <w:rsid w:val="00672FB0"/>
    <w:rsid w:val="00673E1B"/>
    <w:rsid w:val="00674381"/>
    <w:rsid w:val="00674BA9"/>
    <w:rsid w:val="00674E11"/>
    <w:rsid w:val="00675783"/>
    <w:rsid w:val="00677ACA"/>
    <w:rsid w:val="0068155A"/>
    <w:rsid w:val="00682D9C"/>
    <w:rsid w:val="00684E32"/>
    <w:rsid w:val="00686A63"/>
    <w:rsid w:val="00686D29"/>
    <w:rsid w:val="00690853"/>
    <w:rsid w:val="00691699"/>
    <w:rsid w:val="00693B93"/>
    <w:rsid w:val="00694A8F"/>
    <w:rsid w:val="0069548F"/>
    <w:rsid w:val="00697F16"/>
    <w:rsid w:val="006A2963"/>
    <w:rsid w:val="006A388D"/>
    <w:rsid w:val="006A5208"/>
    <w:rsid w:val="006B05D4"/>
    <w:rsid w:val="006B23A8"/>
    <w:rsid w:val="006B286C"/>
    <w:rsid w:val="006B53B7"/>
    <w:rsid w:val="006B559F"/>
    <w:rsid w:val="006C1E5F"/>
    <w:rsid w:val="006C2A85"/>
    <w:rsid w:val="006C4139"/>
    <w:rsid w:val="006E1D95"/>
    <w:rsid w:val="006E39D1"/>
    <w:rsid w:val="006E7264"/>
    <w:rsid w:val="006F3060"/>
    <w:rsid w:val="006F4227"/>
    <w:rsid w:val="006F78F6"/>
    <w:rsid w:val="006F7D0A"/>
    <w:rsid w:val="0070035B"/>
    <w:rsid w:val="0070389C"/>
    <w:rsid w:val="00715E0B"/>
    <w:rsid w:val="00717145"/>
    <w:rsid w:val="00720B00"/>
    <w:rsid w:val="007234CA"/>
    <w:rsid w:val="007240D7"/>
    <w:rsid w:val="007254CC"/>
    <w:rsid w:val="00733697"/>
    <w:rsid w:val="00734AA3"/>
    <w:rsid w:val="007468F6"/>
    <w:rsid w:val="00757065"/>
    <w:rsid w:val="007638FF"/>
    <w:rsid w:val="00764641"/>
    <w:rsid w:val="00770DA8"/>
    <w:rsid w:val="00770EB3"/>
    <w:rsid w:val="00777A0F"/>
    <w:rsid w:val="007805C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4FC8"/>
    <w:rsid w:val="007D5665"/>
    <w:rsid w:val="007E02CE"/>
    <w:rsid w:val="007E3825"/>
    <w:rsid w:val="007E46EC"/>
    <w:rsid w:val="007F08E1"/>
    <w:rsid w:val="007F500A"/>
    <w:rsid w:val="007F5E12"/>
    <w:rsid w:val="007F6604"/>
    <w:rsid w:val="00800751"/>
    <w:rsid w:val="008074FB"/>
    <w:rsid w:val="00811BDD"/>
    <w:rsid w:val="00813952"/>
    <w:rsid w:val="00820064"/>
    <w:rsid w:val="0082309B"/>
    <w:rsid w:val="008264AF"/>
    <w:rsid w:val="00826B50"/>
    <w:rsid w:val="00833542"/>
    <w:rsid w:val="00837023"/>
    <w:rsid w:val="00837677"/>
    <w:rsid w:val="0083770A"/>
    <w:rsid w:val="0084013B"/>
    <w:rsid w:val="00840746"/>
    <w:rsid w:val="00841EDA"/>
    <w:rsid w:val="008443F4"/>
    <w:rsid w:val="00845B1D"/>
    <w:rsid w:val="00851C6B"/>
    <w:rsid w:val="0085641E"/>
    <w:rsid w:val="00860C7E"/>
    <w:rsid w:val="00861C42"/>
    <w:rsid w:val="0087175D"/>
    <w:rsid w:val="00876FA4"/>
    <w:rsid w:val="00877898"/>
    <w:rsid w:val="0088041A"/>
    <w:rsid w:val="008827AB"/>
    <w:rsid w:val="00885D80"/>
    <w:rsid w:val="00887411"/>
    <w:rsid w:val="0089480F"/>
    <w:rsid w:val="0089511F"/>
    <w:rsid w:val="008979A5"/>
    <w:rsid w:val="008A0486"/>
    <w:rsid w:val="008A12FD"/>
    <w:rsid w:val="008A3693"/>
    <w:rsid w:val="008A71B1"/>
    <w:rsid w:val="008B3735"/>
    <w:rsid w:val="008B3DFC"/>
    <w:rsid w:val="008B52B0"/>
    <w:rsid w:val="008B6694"/>
    <w:rsid w:val="008C0CA6"/>
    <w:rsid w:val="008C44A3"/>
    <w:rsid w:val="008C4B16"/>
    <w:rsid w:val="008D0F19"/>
    <w:rsid w:val="008E29E5"/>
    <w:rsid w:val="008F10F0"/>
    <w:rsid w:val="008F1D65"/>
    <w:rsid w:val="008F4114"/>
    <w:rsid w:val="008F61B9"/>
    <w:rsid w:val="008F6D5D"/>
    <w:rsid w:val="008F6D70"/>
    <w:rsid w:val="00900D8D"/>
    <w:rsid w:val="009073F5"/>
    <w:rsid w:val="009112D9"/>
    <w:rsid w:val="00916671"/>
    <w:rsid w:val="009172C7"/>
    <w:rsid w:val="00920C3A"/>
    <w:rsid w:val="009243B0"/>
    <w:rsid w:val="00927E4D"/>
    <w:rsid w:val="0093003D"/>
    <w:rsid w:val="00930190"/>
    <w:rsid w:val="0093039C"/>
    <w:rsid w:val="00934433"/>
    <w:rsid w:val="009357BB"/>
    <w:rsid w:val="0094283A"/>
    <w:rsid w:val="00947E45"/>
    <w:rsid w:val="00951314"/>
    <w:rsid w:val="0095396F"/>
    <w:rsid w:val="00956E4E"/>
    <w:rsid w:val="00965A40"/>
    <w:rsid w:val="009662BA"/>
    <w:rsid w:val="00971A38"/>
    <w:rsid w:val="009725E7"/>
    <w:rsid w:val="00973A27"/>
    <w:rsid w:val="009746AD"/>
    <w:rsid w:val="00974EB8"/>
    <w:rsid w:val="00975E35"/>
    <w:rsid w:val="009804CF"/>
    <w:rsid w:val="00984AAB"/>
    <w:rsid w:val="00986077"/>
    <w:rsid w:val="009872E6"/>
    <w:rsid w:val="00987746"/>
    <w:rsid w:val="0099614E"/>
    <w:rsid w:val="0099751B"/>
    <w:rsid w:val="00997C5F"/>
    <w:rsid w:val="009A517A"/>
    <w:rsid w:val="009A5E38"/>
    <w:rsid w:val="009B3DE9"/>
    <w:rsid w:val="009B49C9"/>
    <w:rsid w:val="009B4AD1"/>
    <w:rsid w:val="009B732F"/>
    <w:rsid w:val="009C0C48"/>
    <w:rsid w:val="009D0548"/>
    <w:rsid w:val="009D1054"/>
    <w:rsid w:val="009D2939"/>
    <w:rsid w:val="009D416E"/>
    <w:rsid w:val="009D61B8"/>
    <w:rsid w:val="009F173E"/>
    <w:rsid w:val="009F4100"/>
    <w:rsid w:val="009F6756"/>
    <w:rsid w:val="00A026CF"/>
    <w:rsid w:val="00A1259D"/>
    <w:rsid w:val="00A17CE5"/>
    <w:rsid w:val="00A20ECC"/>
    <w:rsid w:val="00A234CE"/>
    <w:rsid w:val="00A23645"/>
    <w:rsid w:val="00A23A8A"/>
    <w:rsid w:val="00A249F6"/>
    <w:rsid w:val="00A32605"/>
    <w:rsid w:val="00A33899"/>
    <w:rsid w:val="00A41967"/>
    <w:rsid w:val="00A42626"/>
    <w:rsid w:val="00A42778"/>
    <w:rsid w:val="00A52D21"/>
    <w:rsid w:val="00A53D08"/>
    <w:rsid w:val="00A5448D"/>
    <w:rsid w:val="00A54DF6"/>
    <w:rsid w:val="00A6377E"/>
    <w:rsid w:val="00A84EED"/>
    <w:rsid w:val="00A86635"/>
    <w:rsid w:val="00A9173F"/>
    <w:rsid w:val="00A92036"/>
    <w:rsid w:val="00AA025D"/>
    <w:rsid w:val="00AA22AD"/>
    <w:rsid w:val="00AA5291"/>
    <w:rsid w:val="00AA55D7"/>
    <w:rsid w:val="00AB30A1"/>
    <w:rsid w:val="00AB4E57"/>
    <w:rsid w:val="00AB66A7"/>
    <w:rsid w:val="00AB7C87"/>
    <w:rsid w:val="00AC031F"/>
    <w:rsid w:val="00AC0EB9"/>
    <w:rsid w:val="00AC4C83"/>
    <w:rsid w:val="00AC6714"/>
    <w:rsid w:val="00AD29C2"/>
    <w:rsid w:val="00AD43DB"/>
    <w:rsid w:val="00AD5C1F"/>
    <w:rsid w:val="00AD7198"/>
    <w:rsid w:val="00AE045C"/>
    <w:rsid w:val="00AE11CE"/>
    <w:rsid w:val="00AE1C86"/>
    <w:rsid w:val="00AE5B48"/>
    <w:rsid w:val="00AF2F7D"/>
    <w:rsid w:val="00AF30ED"/>
    <w:rsid w:val="00B01CD2"/>
    <w:rsid w:val="00B026D5"/>
    <w:rsid w:val="00B03182"/>
    <w:rsid w:val="00B06721"/>
    <w:rsid w:val="00B11148"/>
    <w:rsid w:val="00B12D6B"/>
    <w:rsid w:val="00B15B55"/>
    <w:rsid w:val="00B202F2"/>
    <w:rsid w:val="00B22F5B"/>
    <w:rsid w:val="00B2335C"/>
    <w:rsid w:val="00B3049D"/>
    <w:rsid w:val="00B320C6"/>
    <w:rsid w:val="00B32A58"/>
    <w:rsid w:val="00B33F25"/>
    <w:rsid w:val="00B4228D"/>
    <w:rsid w:val="00B4488D"/>
    <w:rsid w:val="00B50200"/>
    <w:rsid w:val="00B56885"/>
    <w:rsid w:val="00B657A2"/>
    <w:rsid w:val="00B75F94"/>
    <w:rsid w:val="00B7761A"/>
    <w:rsid w:val="00B81BC6"/>
    <w:rsid w:val="00B84830"/>
    <w:rsid w:val="00B85958"/>
    <w:rsid w:val="00B872E9"/>
    <w:rsid w:val="00B8764A"/>
    <w:rsid w:val="00B96EB2"/>
    <w:rsid w:val="00BA3881"/>
    <w:rsid w:val="00BA4E09"/>
    <w:rsid w:val="00BB0035"/>
    <w:rsid w:val="00BB5742"/>
    <w:rsid w:val="00BB732A"/>
    <w:rsid w:val="00BC2794"/>
    <w:rsid w:val="00BC39E0"/>
    <w:rsid w:val="00BC7A89"/>
    <w:rsid w:val="00BD34DA"/>
    <w:rsid w:val="00BD77AA"/>
    <w:rsid w:val="00BE42BE"/>
    <w:rsid w:val="00BE5F58"/>
    <w:rsid w:val="00BF1851"/>
    <w:rsid w:val="00BF2088"/>
    <w:rsid w:val="00BF3CDC"/>
    <w:rsid w:val="00C0270D"/>
    <w:rsid w:val="00C03E1F"/>
    <w:rsid w:val="00C04DF1"/>
    <w:rsid w:val="00C10202"/>
    <w:rsid w:val="00C10CAC"/>
    <w:rsid w:val="00C1522A"/>
    <w:rsid w:val="00C15507"/>
    <w:rsid w:val="00C16ECA"/>
    <w:rsid w:val="00C22676"/>
    <w:rsid w:val="00C233F6"/>
    <w:rsid w:val="00C31AB9"/>
    <w:rsid w:val="00C355D0"/>
    <w:rsid w:val="00C4034D"/>
    <w:rsid w:val="00C40474"/>
    <w:rsid w:val="00C456C1"/>
    <w:rsid w:val="00C46FAE"/>
    <w:rsid w:val="00C47D43"/>
    <w:rsid w:val="00C50542"/>
    <w:rsid w:val="00C505C2"/>
    <w:rsid w:val="00C525DF"/>
    <w:rsid w:val="00C61312"/>
    <w:rsid w:val="00C62BE0"/>
    <w:rsid w:val="00C64C4B"/>
    <w:rsid w:val="00C64F14"/>
    <w:rsid w:val="00C73433"/>
    <w:rsid w:val="00C76A2B"/>
    <w:rsid w:val="00C841CD"/>
    <w:rsid w:val="00C8548E"/>
    <w:rsid w:val="00C85E51"/>
    <w:rsid w:val="00C90BC8"/>
    <w:rsid w:val="00C9410C"/>
    <w:rsid w:val="00CA2EDE"/>
    <w:rsid w:val="00CA6DC0"/>
    <w:rsid w:val="00CA7355"/>
    <w:rsid w:val="00CB45B5"/>
    <w:rsid w:val="00CC1849"/>
    <w:rsid w:val="00CC3990"/>
    <w:rsid w:val="00CE13D5"/>
    <w:rsid w:val="00CE36CD"/>
    <w:rsid w:val="00CE5AC9"/>
    <w:rsid w:val="00CE64FE"/>
    <w:rsid w:val="00CE66A0"/>
    <w:rsid w:val="00CF0CDA"/>
    <w:rsid w:val="00CF1E86"/>
    <w:rsid w:val="00CF2D62"/>
    <w:rsid w:val="00CF586F"/>
    <w:rsid w:val="00CF58C8"/>
    <w:rsid w:val="00CF6656"/>
    <w:rsid w:val="00CF7665"/>
    <w:rsid w:val="00D10DCD"/>
    <w:rsid w:val="00D13DCE"/>
    <w:rsid w:val="00D16A30"/>
    <w:rsid w:val="00D175F7"/>
    <w:rsid w:val="00D17769"/>
    <w:rsid w:val="00D177A3"/>
    <w:rsid w:val="00D210E4"/>
    <w:rsid w:val="00D320C1"/>
    <w:rsid w:val="00D35724"/>
    <w:rsid w:val="00D36765"/>
    <w:rsid w:val="00D41721"/>
    <w:rsid w:val="00D44C89"/>
    <w:rsid w:val="00D52620"/>
    <w:rsid w:val="00D52746"/>
    <w:rsid w:val="00D56091"/>
    <w:rsid w:val="00D5679D"/>
    <w:rsid w:val="00D56A7E"/>
    <w:rsid w:val="00D61D6D"/>
    <w:rsid w:val="00D7171C"/>
    <w:rsid w:val="00D71D26"/>
    <w:rsid w:val="00D71EEE"/>
    <w:rsid w:val="00D73C09"/>
    <w:rsid w:val="00D742C4"/>
    <w:rsid w:val="00D76C00"/>
    <w:rsid w:val="00D8169D"/>
    <w:rsid w:val="00D82CE1"/>
    <w:rsid w:val="00D86E7D"/>
    <w:rsid w:val="00D87AF3"/>
    <w:rsid w:val="00DA4AA2"/>
    <w:rsid w:val="00DA67DD"/>
    <w:rsid w:val="00DB5696"/>
    <w:rsid w:val="00DC473C"/>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EF4"/>
    <w:rsid w:val="00DF416C"/>
    <w:rsid w:val="00DF59D4"/>
    <w:rsid w:val="00DF7018"/>
    <w:rsid w:val="00E10A8A"/>
    <w:rsid w:val="00E13FF0"/>
    <w:rsid w:val="00E1439A"/>
    <w:rsid w:val="00E20B20"/>
    <w:rsid w:val="00E20F22"/>
    <w:rsid w:val="00E239A1"/>
    <w:rsid w:val="00E2508C"/>
    <w:rsid w:val="00E32E1D"/>
    <w:rsid w:val="00E3665A"/>
    <w:rsid w:val="00E41918"/>
    <w:rsid w:val="00E435A4"/>
    <w:rsid w:val="00E44491"/>
    <w:rsid w:val="00E5237E"/>
    <w:rsid w:val="00E54341"/>
    <w:rsid w:val="00E57444"/>
    <w:rsid w:val="00E61271"/>
    <w:rsid w:val="00E67A78"/>
    <w:rsid w:val="00E71795"/>
    <w:rsid w:val="00E74CC8"/>
    <w:rsid w:val="00E7746C"/>
    <w:rsid w:val="00E84454"/>
    <w:rsid w:val="00E90D8D"/>
    <w:rsid w:val="00E91A44"/>
    <w:rsid w:val="00E93356"/>
    <w:rsid w:val="00EA1796"/>
    <w:rsid w:val="00EA35C7"/>
    <w:rsid w:val="00EA391B"/>
    <w:rsid w:val="00EA5450"/>
    <w:rsid w:val="00EA5EF4"/>
    <w:rsid w:val="00EA655F"/>
    <w:rsid w:val="00EB03EC"/>
    <w:rsid w:val="00EB60B0"/>
    <w:rsid w:val="00EB760C"/>
    <w:rsid w:val="00EC07F2"/>
    <w:rsid w:val="00EC0C4F"/>
    <w:rsid w:val="00EC24D1"/>
    <w:rsid w:val="00EC5074"/>
    <w:rsid w:val="00ED2AA3"/>
    <w:rsid w:val="00ED44D4"/>
    <w:rsid w:val="00ED5CD3"/>
    <w:rsid w:val="00ED73BB"/>
    <w:rsid w:val="00ED7F28"/>
    <w:rsid w:val="00EE119F"/>
    <w:rsid w:val="00EE15EB"/>
    <w:rsid w:val="00EE1A75"/>
    <w:rsid w:val="00EE3853"/>
    <w:rsid w:val="00EE3E64"/>
    <w:rsid w:val="00EE446C"/>
    <w:rsid w:val="00EF673C"/>
    <w:rsid w:val="00EF6BA4"/>
    <w:rsid w:val="00EF6CDB"/>
    <w:rsid w:val="00F0120A"/>
    <w:rsid w:val="00F041F8"/>
    <w:rsid w:val="00F05824"/>
    <w:rsid w:val="00F153CE"/>
    <w:rsid w:val="00F24911"/>
    <w:rsid w:val="00F25529"/>
    <w:rsid w:val="00F2666E"/>
    <w:rsid w:val="00F31BCA"/>
    <w:rsid w:val="00F34406"/>
    <w:rsid w:val="00F416FE"/>
    <w:rsid w:val="00F432D7"/>
    <w:rsid w:val="00F448F5"/>
    <w:rsid w:val="00F454BE"/>
    <w:rsid w:val="00F476B2"/>
    <w:rsid w:val="00F47854"/>
    <w:rsid w:val="00F6024B"/>
    <w:rsid w:val="00F60D78"/>
    <w:rsid w:val="00F6557A"/>
    <w:rsid w:val="00F80F9C"/>
    <w:rsid w:val="00F81BD7"/>
    <w:rsid w:val="00F90B01"/>
    <w:rsid w:val="00F920B3"/>
    <w:rsid w:val="00F93DAA"/>
    <w:rsid w:val="00F943F3"/>
    <w:rsid w:val="00FA1C01"/>
    <w:rsid w:val="00FA427F"/>
    <w:rsid w:val="00FA4F73"/>
    <w:rsid w:val="00FA5265"/>
    <w:rsid w:val="00FA6436"/>
    <w:rsid w:val="00FB1C29"/>
    <w:rsid w:val="00FB2875"/>
    <w:rsid w:val="00FB45A5"/>
    <w:rsid w:val="00FB5E91"/>
    <w:rsid w:val="00FC2A75"/>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939E2"/>
  <w15:docId w15:val="{2302694D-45D1-42FA-B096-89223052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16A"/>
    <w:rPr>
      <w:rFonts w:eastAsia="Times New Roman"/>
      <w:sz w:val="22"/>
      <w:szCs w:val="22"/>
      <w:lang w:val="en-US" w:eastAsia="en-US"/>
    </w:rPr>
  </w:style>
  <w:style w:type="paragraph" w:styleId="Heading1">
    <w:name w:val="heading 1"/>
    <w:basedOn w:val="Normal"/>
    <w:next w:val="Normal"/>
    <w:link w:val="Heading1Char"/>
    <w:uiPriority w:val="9"/>
    <w:qFormat/>
    <w:rsid w:val="00437745"/>
    <w:pPr>
      <w:numPr>
        <w:numId w:val="1"/>
      </w:numPr>
      <w:spacing w:before="720" w:after="240"/>
      <w:contextualSpacing/>
      <w:outlineLvl w:val="0"/>
    </w:pPr>
    <w:rPr>
      <w:rFonts w:ascii="Cambria" w:hAnsi="Cambria"/>
      <w:b/>
      <w:bCs/>
      <w:sz w:val="28"/>
      <w:szCs w:val="28"/>
    </w:rPr>
  </w:style>
  <w:style w:type="paragraph" w:styleId="Heading2">
    <w:name w:val="heading 2"/>
    <w:basedOn w:val="Heading1"/>
    <w:next w:val="Heading1"/>
    <w:link w:val="Heading2Char"/>
    <w:uiPriority w:val="9"/>
    <w:qFormat/>
    <w:rsid w:val="00C9410C"/>
    <w:pPr>
      <w:numPr>
        <w:ilvl w:val="1"/>
      </w:numPr>
      <w:spacing w:before="200"/>
      <w:outlineLvl w:val="1"/>
    </w:pPr>
    <w:rPr>
      <w:bCs w:val="0"/>
      <w:sz w:val="26"/>
      <w:szCs w:val="26"/>
    </w:rPr>
  </w:style>
  <w:style w:type="paragraph" w:styleId="Heading3">
    <w:name w:val="heading 3"/>
    <w:basedOn w:val="Normal"/>
    <w:next w:val="Normal"/>
    <w:link w:val="Heading3Char"/>
    <w:uiPriority w:val="9"/>
    <w:qFormat/>
    <w:rsid w:val="0015016A"/>
    <w:pPr>
      <w:numPr>
        <w:ilvl w:val="2"/>
        <w:numId w:val="1"/>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15016A"/>
    <w:pPr>
      <w:numPr>
        <w:ilvl w:val="3"/>
        <w:numId w:val="1"/>
      </w:numPr>
      <w:spacing w:before="200"/>
      <w:outlineLvl w:val="3"/>
    </w:pPr>
    <w:rPr>
      <w:rFonts w:ascii="Cambria" w:hAnsi="Cambria"/>
      <w:b/>
      <w:bCs/>
      <w:i/>
      <w:iCs/>
    </w:rPr>
  </w:style>
  <w:style w:type="paragraph" w:styleId="Heading5">
    <w:name w:val="heading 5"/>
    <w:basedOn w:val="Normal"/>
    <w:next w:val="Normal"/>
    <w:link w:val="Heading5Char"/>
    <w:uiPriority w:val="9"/>
    <w:qFormat/>
    <w:rsid w:val="0015016A"/>
    <w:pPr>
      <w:numPr>
        <w:ilvl w:val="4"/>
        <w:numId w:val="1"/>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15016A"/>
    <w:pPr>
      <w:numPr>
        <w:ilvl w:val="5"/>
        <w:numId w:val="1"/>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15016A"/>
    <w:pPr>
      <w:numPr>
        <w:ilvl w:val="6"/>
        <w:numId w:val="1"/>
      </w:numPr>
      <w:outlineLvl w:val="6"/>
    </w:pPr>
    <w:rPr>
      <w:rFonts w:ascii="Cambria" w:hAnsi="Cambria"/>
      <w:i/>
      <w:iCs/>
    </w:rPr>
  </w:style>
  <w:style w:type="paragraph" w:styleId="Heading8">
    <w:name w:val="heading 8"/>
    <w:basedOn w:val="Normal"/>
    <w:next w:val="Normal"/>
    <w:link w:val="Heading8Char"/>
    <w:uiPriority w:val="9"/>
    <w:qFormat/>
    <w:rsid w:val="0015016A"/>
    <w:pPr>
      <w:numPr>
        <w:ilvl w:val="7"/>
        <w:numId w:val="1"/>
      </w:numPr>
      <w:outlineLvl w:val="7"/>
    </w:pPr>
    <w:rPr>
      <w:rFonts w:ascii="Cambria" w:hAnsi="Cambria"/>
      <w:sz w:val="20"/>
      <w:szCs w:val="20"/>
    </w:rPr>
  </w:style>
  <w:style w:type="paragraph" w:styleId="Heading9">
    <w:name w:val="heading 9"/>
    <w:basedOn w:val="Normal"/>
    <w:next w:val="Normal"/>
    <w:link w:val="Heading9Char"/>
    <w:uiPriority w:val="9"/>
    <w:qFormat/>
    <w:rsid w:val="0015016A"/>
    <w:pPr>
      <w:numPr>
        <w:ilvl w:val="8"/>
        <w:numId w:val="1"/>
      </w:num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37745"/>
    <w:rPr>
      <w:rFonts w:ascii="Cambria" w:eastAsia="Times New Roman" w:hAnsi="Cambria"/>
      <w:b/>
      <w:bCs/>
      <w:sz w:val="28"/>
      <w:szCs w:val="28"/>
      <w:lang w:val="en-US" w:eastAsia="en-US"/>
    </w:rPr>
  </w:style>
  <w:style w:type="character" w:customStyle="1" w:styleId="Heading2Char">
    <w:name w:val="Heading 2 Char"/>
    <w:link w:val="Heading2"/>
    <w:uiPriority w:val="9"/>
    <w:rsid w:val="00C9410C"/>
    <w:rPr>
      <w:rFonts w:ascii="Cambria" w:eastAsia="Times New Roman" w:hAnsi="Cambria"/>
      <w:b/>
      <w:sz w:val="26"/>
      <w:szCs w:val="26"/>
    </w:rPr>
  </w:style>
  <w:style w:type="character" w:customStyle="1" w:styleId="Heading3Char">
    <w:name w:val="Heading 3 Char"/>
    <w:link w:val="Heading3"/>
    <w:uiPriority w:val="9"/>
    <w:rsid w:val="0015016A"/>
    <w:rPr>
      <w:rFonts w:ascii="Cambria" w:eastAsia="Times New Roman" w:hAnsi="Cambria"/>
      <w:b/>
      <w:bCs/>
      <w:sz w:val="22"/>
      <w:szCs w:val="22"/>
      <w:lang w:val="en-US" w:eastAsia="en-US"/>
    </w:rPr>
  </w:style>
  <w:style w:type="character" w:customStyle="1" w:styleId="Heading4Char">
    <w:name w:val="Heading 4 Char"/>
    <w:link w:val="Heading4"/>
    <w:uiPriority w:val="9"/>
    <w:rsid w:val="0015016A"/>
    <w:rPr>
      <w:rFonts w:ascii="Cambria" w:eastAsia="Times New Roman" w:hAnsi="Cambria"/>
      <w:b/>
      <w:bCs/>
      <w:i/>
      <w:iCs/>
      <w:sz w:val="22"/>
      <w:szCs w:val="22"/>
      <w:lang w:val="en-US" w:eastAsia="en-US"/>
    </w:rPr>
  </w:style>
  <w:style w:type="character" w:customStyle="1" w:styleId="Heading5Char">
    <w:name w:val="Heading 5 Char"/>
    <w:link w:val="Heading5"/>
    <w:uiPriority w:val="9"/>
    <w:semiHidden/>
    <w:rsid w:val="0015016A"/>
    <w:rPr>
      <w:rFonts w:ascii="Cambria" w:eastAsia="Times New Roman" w:hAnsi="Cambria"/>
      <w:b/>
      <w:bCs/>
      <w:color w:val="7F7F7F"/>
      <w:sz w:val="22"/>
      <w:szCs w:val="22"/>
      <w:lang w:val="en-US" w:eastAsia="en-US"/>
    </w:rPr>
  </w:style>
  <w:style w:type="character" w:customStyle="1" w:styleId="Heading6Char">
    <w:name w:val="Heading 6 Char"/>
    <w:link w:val="Heading6"/>
    <w:uiPriority w:val="9"/>
    <w:semiHidden/>
    <w:rsid w:val="0015016A"/>
    <w:rPr>
      <w:rFonts w:ascii="Cambria" w:eastAsia="Times New Roman" w:hAnsi="Cambria"/>
      <w:b/>
      <w:bCs/>
      <w:i/>
      <w:iCs/>
      <w:color w:val="7F7F7F"/>
      <w:sz w:val="22"/>
      <w:szCs w:val="22"/>
      <w:lang w:val="en-US" w:eastAsia="en-US"/>
    </w:rPr>
  </w:style>
  <w:style w:type="character" w:customStyle="1" w:styleId="Heading7Char">
    <w:name w:val="Heading 7 Char"/>
    <w:link w:val="Heading7"/>
    <w:uiPriority w:val="9"/>
    <w:semiHidden/>
    <w:rsid w:val="0015016A"/>
    <w:rPr>
      <w:rFonts w:ascii="Cambria" w:eastAsia="Times New Roman" w:hAnsi="Cambria"/>
      <w:i/>
      <w:iCs/>
      <w:sz w:val="22"/>
      <w:szCs w:val="22"/>
      <w:lang w:val="en-US" w:eastAsia="en-US"/>
    </w:rPr>
  </w:style>
  <w:style w:type="character" w:customStyle="1" w:styleId="Heading8Char">
    <w:name w:val="Heading 8 Char"/>
    <w:link w:val="Heading8"/>
    <w:uiPriority w:val="9"/>
    <w:semiHidden/>
    <w:rsid w:val="0015016A"/>
    <w:rPr>
      <w:rFonts w:ascii="Cambria" w:eastAsia="Times New Roman" w:hAnsi="Cambria"/>
      <w:lang w:val="en-US" w:eastAsia="en-US"/>
    </w:rPr>
  </w:style>
  <w:style w:type="character" w:customStyle="1" w:styleId="Heading9Char">
    <w:name w:val="Heading 9 Char"/>
    <w:link w:val="Heading9"/>
    <w:uiPriority w:val="9"/>
    <w:semiHidden/>
    <w:rsid w:val="0015016A"/>
    <w:rPr>
      <w:rFonts w:ascii="Cambria" w:eastAsia="Times New Roman" w:hAnsi="Cambria"/>
      <w:i/>
      <w:iCs/>
      <w:spacing w:val="5"/>
      <w:lang w:val="en-US" w:eastAsia="en-US"/>
    </w:rPr>
  </w:style>
  <w:style w:type="paragraph" w:styleId="Header">
    <w:name w:val="header"/>
    <w:basedOn w:val="Normal"/>
    <w:link w:val="HeaderChar"/>
    <w:uiPriority w:val="99"/>
    <w:unhideWhenUsed/>
    <w:rsid w:val="0015016A"/>
    <w:pPr>
      <w:tabs>
        <w:tab w:val="center" w:pos="4536"/>
        <w:tab w:val="right" w:pos="9072"/>
      </w:tabs>
    </w:pPr>
  </w:style>
  <w:style w:type="character" w:customStyle="1" w:styleId="HeaderChar">
    <w:name w:val="Header Char"/>
    <w:link w:val="Header"/>
    <w:uiPriority w:val="99"/>
    <w:rsid w:val="0015016A"/>
    <w:rPr>
      <w:rFonts w:ascii="Calibri" w:eastAsia="Times New Roman" w:hAnsi="Calibri" w:cs="Times New Roman"/>
      <w:lang w:val="en-US"/>
    </w:rPr>
  </w:style>
  <w:style w:type="paragraph" w:styleId="Footer">
    <w:name w:val="footer"/>
    <w:basedOn w:val="Normal"/>
    <w:link w:val="FooterChar"/>
    <w:uiPriority w:val="99"/>
    <w:unhideWhenUsed/>
    <w:rsid w:val="0015016A"/>
    <w:pPr>
      <w:tabs>
        <w:tab w:val="center" w:pos="4536"/>
        <w:tab w:val="right" w:pos="9072"/>
      </w:tabs>
    </w:pPr>
  </w:style>
  <w:style w:type="character" w:customStyle="1" w:styleId="FooterChar">
    <w:name w:val="Footer Char"/>
    <w:link w:val="Footer"/>
    <w:uiPriority w:val="99"/>
    <w:rsid w:val="0015016A"/>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15016A"/>
    <w:rPr>
      <w:rFonts w:ascii="Tahoma" w:hAnsi="Tahoma" w:cs="Tahoma"/>
      <w:sz w:val="16"/>
      <w:szCs w:val="16"/>
    </w:rPr>
  </w:style>
  <w:style w:type="character" w:customStyle="1" w:styleId="BalloonTextChar">
    <w:name w:val="Balloon Text Char"/>
    <w:link w:val="BalloonText"/>
    <w:uiPriority w:val="99"/>
    <w:semiHidden/>
    <w:rsid w:val="0015016A"/>
    <w:rPr>
      <w:rFonts w:ascii="Tahoma" w:eastAsia="Times New Roman" w:hAnsi="Tahoma" w:cs="Tahoma"/>
      <w:sz w:val="16"/>
      <w:szCs w:val="16"/>
      <w:lang w:val="en-US"/>
    </w:rPr>
  </w:style>
  <w:style w:type="paragraph" w:styleId="Title">
    <w:name w:val="Title"/>
    <w:basedOn w:val="Normal"/>
    <w:next w:val="Normal"/>
    <w:link w:val="TitleChar"/>
    <w:uiPriority w:val="10"/>
    <w:qFormat/>
    <w:rsid w:val="0015016A"/>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15016A"/>
    <w:rPr>
      <w:rFonts w:ascii="Cambria" w:eastAsia="Times New Roman" w:hAnsi="Cambria" w:cs="Times New Roman"/>
      <w:spacing w:val="5"/>
      <w:sz w:val="52"/>
      <w:szCs w:val="52"/>
      <w:lang w:val="en-US"/>
    </w:rPr>
  </w:style>
  <w:style w:type="paragraph" w:styleId="Subtitle">
    <w:name w:val="Subtitle"/>
    <w:basedOn w:val="Normal"/>
    <w:next w:val="Normal"/>
    <w:link w:val="SubtitleChar"/>
    <w:uiPriority w:val="11"/>
    <w:qFormat/>
    <w:rsid w:val="0015016A"/>
    <w:pPr>
      <w:spacing w:after="600"/>
    </w:pPr>
    <w:rPr>
      <w:rFonts w:ascii="Cambria" w:hAnsi="Cambria"/>
      <w:i/>
      <w:iCs/>
      <w:spacing w:val="13"/>
      <w:sz w:val="24"/>
      <w:szCs w:val="24"/>
    </w:rPr>
  </w:style>
  <w:style w:type="character" w:customStyle="1" w:styleId="SubtitleChar">
    <w:name w:val="Subtitle Char"/>
    <w:link w:val="Subtitle"/>
    <w:uiPriority w:val="11"/>
    <w:rsid w:val="0015016A"/>
    <w:rPr>
      <w:rFonts w:ascii="Cambria" w:eastAsia="Times New Roman" w:hAnsi="Cambria" w:cs="Times New Roman"/>
      <w:i/>
      <w:iCs/>
      <w:spacing w:val="13"/>
      <w:sz w:val="24"/>
      <w:szCs w:val="24"/>
      <w:lang w:val="en-US"/>
    </w:rPr>
  </w:style>
  <w:style w:type="character" w:styleId="Strong">
    <w:name w:val="Strong"/>
    <w:uiPriority w:val="22"/>
    <w:qFormat/>
    <w:rsid w:val="0015016A"/>
    <w:rPr>
      <w:b/>
      <w:bCs/>
    </w:rPr>
  </w:style>
  <w:style w:type="character" w:styleId="Emphasis">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Normal"/>
    <w:link w:val="Mellanmrktrutnt2Char"/>
    <w:uiPriority w:val="1"/>
    <w:qFormat/>
    <w:rsid w:val="0015016A"/>
  </w:style>
  <w:style w:type="paragraph" w:customStyle="1" w:styleId="Frgadlista-dekorfrg11">
    <w:name w:val="Färgad lista - dekorfärg 11"/>
    <w:basedOn w:val="Normal"/>
    <w:uiPriority w:val="34"/>
    <w:qFormat/>
    <w:rsid w:val="0015016A"/>
    <w:pPr>
      <w:ind w:left="720"/>
      <w:contextualSpacing/>
    </w:pPr>
  </w:style>
  <w:style w:type="paragraph" w:customStyle="1" w:styleId="Frgatrutnt-dekorfrg11">
    <w:name w:val="Färgat rutnät - dekorfärg 11"/>
    <w:basedOn w:val="Normal"/>
    <w:next w:val="Normal"/>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Normal"/>
    <w:next w:val="Normal"/>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Heading1"/>
    <w:next w:val="Normal"/>
    <w:uiPriority w:val="39"/>
    <w:unhideWhenUsed/>
    <w:qFormat/>
    <w:rsid w:val="0015016A"/>
    <w:pPr>
      <w:outlineLvl w:val="9"/>
    </w:pPr>
    <w:rPr>
      <w:lang w:bidi="en-US"/>
    </w:rPr>
  </w:style>
  <w:style w:type="paragraph" w:styleId="Caption">
    <w:name w:val="caption"/>
    <w:basedOn w:val="Normal"/>
    <w:next w:val="Normal"/>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ndnoteText">
    <w:name w:val="endnote text"/>
    <w:basedOn w:val="Normal"/>
    <w:link w:val="EndnoteTextChar"/>
    <w:uiPriority w:val="99"/>
    <w:semiHidden/>
    <w:unhideWhenUsed/>
    <w:rsid w:val="0015016A"/>
    <w:rPr>
      <w:sz w:val="20"/>
      <w:szCs w:val="20"/>
    </w:rPr>
  </w:style>
  <w:style w:type="character" w:customStyle="1" w:styleId="EndnoteTextChar">
    <w:name w:val="Endnote Text Char"/>
    <w:link w:val="EndnoteText"/>
    <w:uiPriority w:val="99"/>
    <w:semiHidden/>
    <w:rsid w:val="0015016A"/>
    <w:rPr>
      <w:rFonts w:ascii="Calibri" w:eastAsia="Times New Roman" w:hAnsi="Calibri" w:cs="Times New Roman"/>
      <w:sz w:val="20"/>
      <w:szCs w:val="20"/>
      <w:lang w:val="en-US"/>
    </w:rPr>
  </w:style>
  <w:style w:type="character" w:styleId="EndnoteReference">
    <w:name w:val="endnote reference"/>
    <w:uiPriority w:val="99"/>
    <w:semiHidden/>
    <w:unhideWhenUsed/>
    <w:rsid w:val="0015016A"/>
    <w:rPr>
      <w:vertAlign w:val="superscript"/>
    </w:rPr>
  </w:style>
  <w:style w:type="paragraph" w:styleId="FootnoteText">
    <w:name w:val="footnote text"/>
    <w:aliases w:val="Footnote Text Char Char Char Char,Footnote Text Char Char,Footnote Text Char Char Char Char Char,Footnote Text Char Char Char Char Char Char Char Char,Footnote Text Char Char Char,Char,Podrozdział,ft,fn"/>
    <w:basedOn w:val="Normal"/>
    <w:link w:val="FootnoteTextChar"/>
    <w:uiPriority w:val="99"/>
    <w:unhideWhenUsed/>
    <w:rsid w:val="0015016A"/>
    <w:rPr>
      <w:sz w:val="20"/>
      <w:szCs w:val="20"/>
    </w:rPr>
  </w:style>
  <w:style w:type="character" w:customStyle="1" w:styleId="FootnoteTextChar">
    <w:name w:val="Footnote Text Char"/>
    <w:aliases w:val="Footnote Text Char Char Char Char Char1,Footnote Text Char Char Char1,Footnote Text Char Char Char Char Char Char,Footnote Text Char Char Char Char Char Char Char Char Char,Footnote Text Char Char Char Char1,Char Char,Podrozdział Char"/>
    <w:link w:val="FootnoteText"/>
    <w:uiPriority w:val="99"/>
    <w:rsid w:val="0015016A"/>
    <w:rPr>
      <w:rFonts w:ascii="Calibri" w:eastAsia="Times New Roman" w:hAnsi="Calibri" w:cs="Times New Roman"/>
      <w:sz w:val="20"/>
      <w:szCs w:val="20"/>
      <w:lang w:val="en-US"/>
    </w:rPr>
  </w:style>
  <w:style w:type="character" w:styleId="FootnoteReference">
    <w:name w:val="footnote reference"/>
    <w:uiPriority w:val="99"/>
    <w:unhideWhenUsed/>
    <w:rsid w:val="0015016A"/>
    <w:rPr>
      <w:vertAlign w:val="superscript"/>
    </w:rPr>
  </w:style>
  <w:style w:type="paragraph" w:styleId="TOC1">
    <w:name w:val="toc 1"/>
    <w:basedOn w:val="Normal"/>
    <w:next w:val="Normal"/>
    <w:autoRedefine/>
    <w:uiPriority w:val="39"/>
    <w:unhideWhenUsed/>
    <w:qFormat/>
    <w:rsid w:val="0015016A"/>
    <w:pPr>
      <w:tabs>
        <w:tab w:val="left" w:pos="440"/>
        <w:tab w:val="right" w:leader="dot" w:pos="10027"/>
      </w:tabs>
      <w:spacing w:before="120" w:after="120"/>
    </w:pPr>
    <w:rPr>
      <w:b/>
      <w:bCs/>
      <w:caps/>
      <w:sz w:val="20"/>
      <w:szCs w:val="20"/>
    </w:rPr>
  </w:style>
  <w:style w:type="paragraph" w:styleId="TOC2">
    <w:name w:val="toc 2"/>
    <w:basedOn w:val="Normal"/>
    <w:next w:val="Normal"/>
    <w:autoRedefine/>
    <w:uiPriority w:val="39"/>
    <w:unhideWhenUsed/>
    <w:qFormat/>
    <w:rsid w:val="0015016A"/>
    <w:pPr>
      <w:ind w:left="220"/>
    </w:pPr>
    <w:rPr>
      <w:smallCaps/>
      <w:sz w:val="20"/>
      <w:szCs w:val="20"/>
    </w:rPr>
  </w:style>
  <w:style w:type="paragraph" w:styleId="TOC3">
    <w:name w:val="toc 3"/>
    <w:basedOn w:val="Normal"/>
    <w:next w:val="Normal"/>
    <w:autoRedefine/>
    <w:uiPriority w:val="39"/>
    <w:unhideWhenUsed/>
    <w:rsid w:val="0015016A"/>
    <w:pPr>
      <w:ind w:left="440"/>
    </w:pPr>
    <w:rPr>
      <w:i/>
      <w:iCs/>
      <w:sz w:val="20"/>
      <w:szCs w:val="20"/>
    </w:rPr>
  </w:style>
  <w:style w:type="paragraph" w:styleId="TOC4">
    <w:name w:val="toc 4"/>
    <w:basedOn w:val="Normal"/>
    <w:next w:val="Normal"/>
    <w:autoRedefine/>
    <w:uiPriority w:val="39"/>
    <w:unhideWhenUsed/>
    <w:rsid w:val="0015016A"/>
    <w:pPr>
      <w:ind w:left="660"/>
    </w:pPr>
    <w:rPr>
      <w:sz w:val="18"/>
      <w:szCs w:val="18"/>
    </w:rPr>
  </w:style>
  <w:style w:type="paragraph" w:styleId="TOC5">
    <w:name w:val="toc 5"/>
    <w:basedOn w:val="Normal"/>
    <w:next w:val="Normal"/>
    <w:autoRedefine/>
    <w:uiPriority w:val="39"/>
    <w:unhideWhenUsed/>
    <w:rsid w:val="0015016A"/>
    <w:pPr>
      <w:ind w:left="880"/>
    </w:pPr>
    <w:rPr>
      <w:sz w:val="18"/>
      <w:szCs w:val="18"/>
    </w:rPr>
  </w:style>
  <w:style w:type="paragraph" w:styleId="TOC6">
    <w:name w:val="toc 6"/>
    <w:basedOn w:val="Normal"/>
    <w:next w:val="Normal"/>
    <w:autoRedefine/>
    <w:uiPriority w:val="39"/>
    <w:unhideWhenUsed/>
    <w:rsid w:val="0015016A"/>
    <w:pPr>
      <w:ind w:left="1100"/>
    </w:pPr>
    <w:rPr>
      <w:sz w:val="18"/>
      <w:szCs w:val="18"/>
    </w:rPr>
  </w:style>
  <w:style w:type="paragraph" w:styleId="TOC7">
    <w:name w:val="toc 7"/>
    <w:basedOn w:val="Normal"/>
    <w:next w:val="Normal"/>
    <w:autoRedefine/>
    <w:uiPriority w:val="39"/>
    <w:unhideWhenUsed/>
    <w:rsid w:val="0015016A"/>
    <w:pPr>
      <w:ind w:left="1320"/>
    </w:pPr>
    <w:rPr>
      <w:sz w:val="18"/>
      <w:szCs w:val="18"/>
    </w:rPr>
  </w:style>
  <w:style w:type="paragraph" w:styleId="TOC8">
    <w:name w:val="toc 8"/>
    <w:basedOn w:val="Normal"/>
    <w:next w:val="Normal"/>
    <w:autoRedefine/>
    <w:uiPriority w:val="39"/>
    <w:unhideWhenUsed/>
    <w:rsid w:val="0015016A"/>
    <w:pPr>
      <w:ind w:left="1540"/>
    </w:pPr>
    <w:rPr>
      <w:sz w:val="18"/>
      <w:szCs w:val="18"/>
    </w:rPr>
  </w:style>
  <w:style w:type="paragraph" w:styleId="TOC9">
    <w:name w:val="toc 9"/>
    <w:basedOn w:val="Normal"/>
    <w:next w:val="Normal"/>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CommentReference">
    <w:name w:val="annotation reference"/>
    <w:uiPriority w:val="99"/>
    <w:semiHidden/>
    <w:unhideWhenUsed/>
    <w:rsid w:val="0015016A"/>
    <w:rPr>
      <w:sz w:val="16"/>
      <w:szCs w:val="16"/>
    </w:rPr>
  </w:style>
  <w:style w:type="paragraph" w:styleId="CommentText">
    <w:name w:val="annotation text"/>
    <w:basedOn w:val="Normal"/>
    <w:link w:val="CommentTextChar"/>
    <w:uiPriority w:val="99"/>
    <w:semiHidden/>
    <w:unhideWhenUsed/>
    <w:rsid w:val="0015016A"/>
    <w:rPr>
      <w:sz w:val="20"/>
      <w:szCs w:val="20"/>
    </w:rPr>
  </w:style>
  <w:style w:type="character" w:customStyle="1" w:styleId="CommentTextChar">
    <w:name w:val="Comment Text Char"/>
    <w:link w:val="CommentText"/>
    <w:uiPriority w:val="99"/>
    <w:semiHidden/>
    <w:rsid w:val="0015016A"/>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5016A"/>
    <w:rPr>
      <w:b/>
      <w:bCs/>
    </w:rPr>
  </w:style>
  <w:style w:type="character" w:customStyle="1" w:styleId="CommentSubjectChar">
    <w:name w:val="Comment Subject Char"/>
    <w:link w:val="CommentSubject"/>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TableNormal"/>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PlainText">
    <w:name w:val="Plain Text"/>
    <w:basedOn w:val="Normal"/>
    <w:link w:val="PlainTextChar"/>
    <w:uiPriority w:val="99"/>
    <w:semiHidden/>
    <w:unhideWhenUsed/>
    <w:rsid w:val="0015016A"/>
    <w:rPr>
      <w:rFonts w:eastAsia="Calibri"/>
      <w:lang w:val="nb-NO"/>
    </w:rPr>
  </w:style>
  <w:style w:type="character" w:customStyle="1" w:styleId="PlainTextChar">
    <w:name w:val="Plain Text Char"/>
    <w:link w:val="PlainText"/>
    <w:uiPriority w:val="99"/>
    <w:semiHidden/>
    <w:rsid w:val="0015016A"/>
    <w:rPr>
      <w:rFonts w:ascii="Calibri" w:eastAsia="Calibri" w:hAnsi="Calibri" w:cs="Times New Roman"/>
      <w:lang w:val="nb-NO"/>
    </w:rPr>
  </w:style>
  <w:style w:type="paragraph" w:customStyle="1" w:styleId="TableParagraph">
    <w:name w:val="Table Paragraph"/>
    <w:basedOn w:val="Normal"/>
    <w:uiPriority w:val="1"/>
    <w:qFormat/>
    <w:rsid w:val="0015016A"/>
    <w:pPr>
      <w:widowControl w:val="0"/>
    </w:pPr>
    <w:rPr>
      <w:rFonts w:eastAsia="Calibri"/>
    </w:rPr>
  </w:style>
  <w:style w:type="paragraph" w:styleId="BodyText">
    <w:name w:val="Body Text"/>
    <w:basedOn w:val="Normal"/>
    <w:link w:val="BodyTextChar"/>
    <w:uiPriority w:val="99"/>
    <w:qFormat/>
    <w:rsid w:val="0015016A"/>
    <w:pPr>
      <w:spacing w:after="120"/>
    </w:pPr>
    <w:rPr>
      <w:rFonts w:ascii="Arial" w:hAnsi="Arial"/>
      <w:sz w:val="20"/>
      <w:szCs w:val="20"/>
      <w:lang w:val="en-GB" w:eastAsia="nl-NL"/>
    </w:rPr>
  </w:style>
  <w:style w:type="character" w:customStyle="1" w:styleId="BodyTextChar">
    <w:name w:val="Body Text Char"/>
    <w:link w:val="BodyText"/>
    <w:uiPriority w:val="99"/>
    <w:rsid w:val="0015016A"/>
    <w:rPr>
      <w:rFonts w:ascii="Arial" w:eastAsia="Times New Roman" w:hAnsi="Arial" w:cs="Times New Roman"/>
      <w:sz w:val="20"/>
      <w:szCs w:val="20"/>
      <w:lang w:eastAsia="nl-NL"/>
    </w:rPr>
  </w:style>
  <w:style w:type="paragraph" w:customStyle="1" w:styleId="NoSpacing1">
    <w:name w:val="No Spacing1"/>
    <w:basedOn w:val="Normal"/>
    <w:uiPriority w:val="1"/>
    <w:qFormat/>
    <w:rsid w:val="0015016A"/>
    <w:rPr>
      <w:rFonts w:ascii="Arial" w:hAnsi="Arial"/>
      <w:sz w:val="20"/>
      <w:szCs w:val="20"/>
      <w:lang w:val="en-GB" w:eastAsia="nl-NL"/>
    </w:rPr>
  </w:style>
  <w:style w:type="table" w:customStyle="1" w:styleId="TableGrid3">
    <w:name w:val="Table Grid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Normal"/>
    <w:rsid w:val="0015016A"/>
    <w:pPr>
      <w:spacing w:before="60" w:after="60"/>
    </w:pPr>
    <w:rPr>
      <w:rFonts w:ascii="Arial" w:hAnsi="Arial"/>
      <w:sz w:val="18"/>
      <w:szCs w:val="24"/>
      <w:lang w:val="en-GB"/>
    </w:rPr>
  </w:style>
  <w:style w:type="paragraph" w:customStyle="1" w:styleId="GS1TableHeading">
    <w:name w:val="GS1_Table_Heading"/>
    <w:basedOn w:val="Normal"/>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Normal"/>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Normal"/>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NoList"/>
    <w:uiPriority w:val="99"/>
    <w:semiHidden/>
    <w:unhideWhenUsed/>
    <w:rsid w:val="0015016A"/>
  </w:style>
  <w:style w:type="character" w:customStyle="1" w:styleId="HeaderChar2">
    <w:name w:val="Header Char2"/>
    <w:basedOn w:val="DefaultParagraphFont"/>
    <w:uiPriority w:val="99"/>
    <w:rsid w:val="0015016A"/>
  </w:style>
  <w:style w:type="character" w:customStyle="1" w:styleId="FooterChar2">
    <w:name w:val="Footer Char2"/>
    <w:basedOn w:val="DefaultParagraphFont"/>
    <w:uiPriority w:val="99"/>
    <w:rsid w:val="0015016A"/>
  </w:style>
  <w:style w:type="character" w:customStyle="1" w:styleId="apple-converted-space1">
    <w:name w:val="apple-converted-space1"/>
    <w:basedOn w:val="DefaultParagraphFont"/>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Normal"/>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NoList"/>
    <w:uiPriority w:val="99"/>
    <w:semiHidden/>
    <w:unhideWhenUsed/>
    <w:rsid w:val="0015016A"/>
  </w:style>
  <w:style w:type="character" w:customStyle="1" w:styleId="HeaderChar3">
    <w:name w:val="Header Char3"/>
    <w:basedOn w:val="DefaultParagraphFont"/>
    <w:uiPriority w:val="99"/>
    <w:rsid w:val="0015016A"/>
  </w:style>
  <w:style w:type="character" w:customStyle="1" w:styleId="FooterChar3">
    <w:name w:val="Footer Char3"/>
    <w:basedOn w:val="DefaultParagraphFont"/>
    <w:uiPriority w:val="99"/>
    <w:rsid w:val="0015016A"/>
  </w:style>
  <w:style w:type="character" w:customStyle="1" w:styleId="apple-converted-space2">
    <w:name w:val="apple-converted-space2"/>
    <w:basedOn w:val="DefaultParagraphFont"/>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Normal"/>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Normal"/>
    <w:uiPriority w:val="1"/>
    <w:qFormat/>
    <w:rsid w:val="0015016A"/>
    <w:rPr>
      <w:rFonts w:ascii="Arial" w:hAnsi="Arial"/>
      <w:sz w:val="20"/>
      <w:szCs w:val="20"/>
      <w:lang w:val="en-GB" w:eastAsia="nl-NL"/>
    </w:rPr>
  </w:style>
  <w:style w:type="table" w:customStyle="1" w:styleId="TableGrid32">
    <w:name w:val="Table Grid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Normal"/>
    <w:rsid w:val="0015016A"/>
    <w:pPr>
      <w:spacing w:before="60" w:after="60"/>
    </w:pPr>
    <w:rPr>
      <w:rFonts w:ascii="Arial" w:hAnsi="Arial"/>
      <w:sz w:val="18"/>
      <w:szCs w:val="24"/>
      <w:lang w:val="en-GB"/>
    </w:rPr>
  </w:style>
  <w:style w:type="paragraph" w:customStyle="1" w:styleId="GS1TableHeading1">
    <w:name w:val="GS1_Table_Heading1"/>
    <w:basedOn w:val="Normal"/>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Normal"/>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DefaultParagraphFont"/>
    <w:uiPriority w:val="99"/>
    <w:rsid w:val="0015016A"/>
  </w:style>
  <w:style w:type="character" w:customStyle="1" w:styleId="FooterChar21">
    <w:name w:val="Footer Char21"/>
    <w:basedOn w:val="DefaultParagraphFont"/>
    <w:uiPriority w:val="99"/>
    <w:rsid w:val="0015016A"/>
  </w:style>
  <w:style w:type="character" w:customStyle="1" w:styleId="apple-converted-space11">
    <w:name w:val="apple-converted-space11"/>
    <w:basedOn w:val="DefaultParagraphFont"/>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Normal"/>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Normal"/>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Normal"/>
    <w:uiPriority w:val="1"/>
    <w:qFormat/>
    <w:rsid w:val="0015016A"/>
    <w:pPr>
      <w:widowControl w:val="0"/>
    </w:pPr>
    <w:rPr>
      <w:rFonts w:eastAsia="Calibri"/>
    </w:rPr>
  </w:style>
  <w:style w:type="table" w:customStyle="1" w:styleId="TableGrid313">
    <w:name w:val="Table Grid3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Normal"/>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DefaultParagraphFont"/>
    <w:uiPriority w:val="99"/>
    <w:rsid w:val="0015016A"/>
  </w:style>
  <w:style w:type="character" w:customStyle="1" w:styleId="FooterChar5">
    <w:name w:val="Footer Char5"/>
    <w:basedOn w:val="DefaultParagraphFont"/>
    <w:uiPriority w:val="99"/>
    <w:rsid w:val="0015016A"/>
  </w:style>
  <w:style w:type="character" w:customStyle="1" w:styleId="apple-converted-space3">
    <w:name w:val="apple-converted-space3"/>
    <w:basedOn w:val="DefaultParagraphFont"/>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Normal"/>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Normal"/>
    <w:uiPriority w:val="1"/>
    <w:qFormat/>
    <w:rsid w:val="0015016A"/>
    <w:rPr>
      <w:rFonts w:ascii="Arial" w:hAnsi="Arial"/>
      <w:sz w:val="20"/>
      <w:szCs w:val="20"/>
      <w:lang w:val="en-GB" w:eastAsia="nl-NL"/>
    </w:rPr>
  </w:style>
  <w:style w:type="table" w:customStyle="1" w:styleId="TableGrid34">
    <w:name w:val="Table Grid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Normal"/>
    <w:rsid w:val="0015016A"/>
    <w:pPr>
      <w:spacing w:before="60" w:after="60"/>
    </w:pPr>
    <w:rPr>
      <w:rFonts w:ascii="Arial" w:hAnsi="Arial"/>
      <w:sz w:val="18"/>
      <w:szCs w:val="24"/>
      <w:lang w:val="en-GB"/>
    </w:rPr>
  </w:style>
  <w:style w:type="paragraph" w:customStyle="1" w:styleId="GS1TableHeading2">
    <w:name w:val="GS1_Table_Heading2"/>
    <w:basedOn w:val="Normal"/>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Normal"/>
    <w:uiPriority w:val="1"/>
    <w:qFormat/>
    <w:rsid w:val="0015016A"/>
    <w:pPr>
      <w:widowControl w:val="0"/>
    </w:pPr>
    <w:rPr>
      <w:rFonts w:eastAsia="Calibri"/>
    </w:rPr>
  </w:style>
  <w:style w:type="table" w:customStyle="1" w:styleId="TableGrid314">
    <w:name w:val="Table Grid3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Normal"/>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Normal"/>
    <w:uiPriority w:val="1"/>
    <w:qFormat/>
    <w:rsid w:val="0015016A"/>
    <w:pPr>
      <w:widowControl w:val="0"/>
    </w:pPr>
    <w:rPr>
      <w:rFonts w:eastAsia="Calibri"/>
    </w:rPr>
  </w:style>
  <w:style w:type="table" w:customStyle="1" w:styleId="TableGrid3111">
    <w:name w:val="Table Grid3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Normal"/>
    <w:uiPriority w:val="1"/>
    <w:qFormat/>
    <w:rsid w:val="0015016A"/>
    <w:pPr>
      <w:widowControl w:val="0"/>
    </w:pPr>
    <w:rPr>
      <w:rFonts w:eastAsia="Calibri"/>
    </w:rPr>
  </w:style>
  <w:style w:type="paragraph" w:customStyle="1" w:styleId="NoSpacing111">
    <w:name w:val="No Spacing111"/>
    <w:basedOn w:val="Normal"/>
    <w:uiPriority w:val="1"/>
    <w:qFormat/>
    <w:rsid w:val="0015016A"/>
    <w:rPr>
      <w:rFonts w:ascii="Arial" w:hAnsi="Arial"/>
      <w:sz w:val="20"/>
      <w:szCs w:val="20"/>
      <w:lang w:val="en-GB" w:eastAsia="nl-NL"/>
    </w:rPr>
  </w:style>
  <w:style w:type="table" w:customStyle="1" w:styleId="TableGrid321">
    <w:name w:val="Table Grid3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Normal"/>
    <w:rsid w:val="0015016A"/>
    <w:pPr>
      <w:spacing w:before="60" w:after="60"/>
    </w:pPr>
    <w:rPr>
      <w:rFonts w:ascii="Arial" w:hAnsi="Arial"/>
      <w:sz w:val="18"/>
      <w:szCs w:val="24"/>
      <w:lang w:val="en-GB"/>
    </w:rPr>
  </w:style>
  <w:style w:type="paragraph" w:customStyle="1" w:styleId="GS1TableHeading11">
    <w:name w:val="GS1_Table_Heading11"/>
    <w:basedOn w:val="Normal"/>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Normal"/>
    <w:uiPriority w:val="1"/>
    <w:qFormat/>
    <w:rsid w:val="0015016A"/>
    <w:pPr>
      <w:widowControl w:val="0"/>
    </w:pPr>
    <w:rPr>
      <w:rFonts w:eastAsia="Calibri"/>
    </w:rPr>
  </w:style>
  <w:style w:type="table" w:customStyle="1" w:styleId="TableGrid3121">
    <w:name w:val="Table Grid31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Normal"/>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Normal"/>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Normal"/>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Normal"/>
    <w:uiPriority w:val="1"/>
    <w:qFormat/>
    <w:rsid w:val="0015016A"/>
    <w:rPr>
      <w:rFonts w:ascii="Arial" w:hAnsi="Arial"/>
      <w:sz w:val="20"/>
      <w:szCs w:val="20"/>
      <w:lang w:val="en-GB" w:eastAsia="nl-NL"/>
    </w:rPr>
  </w:style>
  <w:style w:type="table" w:customStyle="1" w:styleId="TableGrid35">
    <w:name w:val="Table Grid3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Normal"/>
    <w:rsid w:val="0015016A"/>
    <w:pPr>
      <w:spacing w:before="60" w:after="60"/>
    </w:pPr>
    <w:rPr>
      <w:rFonts w:ascii="Arial" w:hAnsi="Arial"/>
      <w:sz w:val="18"/>
      <w:szCs w:val="24"/>
      <w:lang w:val="en-GB"/>
    </w:rPr>
  </w:style>
  <w:style w:type="paragraph" w:customStyle="1" w:styleId="GS1TableHeading3">
    <w:name w:val="GS1_Table_Heading3"/>
    <w:basedOn w:val="Normal"/>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Normal"/>
    <w:uiPriority w:val="1"/>
    <w:qFormat/>
    <w:rsid w:val="0015016A"/>
    <w:pPr>
      <w:widowControl w:val="0"/>
    </w:pPr>
    <w:rPr>
      <w:rFonts w:eastAsia="Calibri"/>
    </w:rPr>
  </w:style>
  <w:style w:type="table" w:customStyle="1" w:styleId="TableGrid315">
    <w:name w:val="Table Grid3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Normal"/>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Normal"/>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Normal"/>
    <w:uiPriority w:val="1"/>
    <w:qFormat/>
    <w:rsid w:val="0015016A"/>
    <w:rPr>
      <w:rFonts w:ascii="Arial" w:hAnsi="Arial"/>
      <w:sz w:val="20"/>
      <w:szCs w:val="20"/>
      <w:lang w:val="en-GB" w:eastAsia="nl-NL"/>
    </w:rPr>
  </w:style>
  <w:style w:type="table" w:customStyle="1" w:styleId="TableGrid36">
    <w:name w:val="Table Grid3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Normal"/>
    <w:rsid w:val="0015016A"/>
    <w:pPr>
      <w:spacing w:before="60" w:after="60"/>
    </w:pPr>
    <w:rPr>
      <w:rFonts w:ascii="Arial" w:hAnsi="Arial"/>
      <w:sz w:val="18"/>
      <w:szCs w:val="24"/>
      <w:lang w:val="en-GB"/>
    </w:rPr>
  </w:style>
  <w:style w:type="paragraph" w:customStyle="1" w:styleId="GS1TableHeading4">
    <w:name w:val="GS1_Table_Heading4"/>
    <w:basedOn w:val="Normal"/>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Normal"/>
    <w:uiPriority w:val="1"/>
    <w:qFormat/>
    <w:rsid w:val="0015016A"/>
    <w:pPr>
      <w:widowControl w:val="0"/>
    </w:pPr>
    <w:rPr>
      <w:rFonts w:eastAsia="Calibri"/>
    </w:rPr>
  </w:style>
  <w:style w:type="table" w:customStyle="1" w:styleId="TableGrid316">
    <w:name w:val="Table Grid31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Normal"/>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Normal"/>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Normal"/>
    <w:uiPriority w:val="1"/>
    <w:qFormat/>
    <w:rsid w:val="0015016A"/>
    <w:pPr>
      <w:widowControl w:val="0"/>
    </w:pPr>
    <w:rPr>
      <w:rFonts w:eastAsia="Calibri"/>
    </w:rPr>
  </w:style>
  <w:style w:type="table" w:customStyle="1" w:styleId="TableGrid317">
    <w:name w:val="Table Grid31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Normal"/>
    <w:uiPriority w:val="1"/>
    <w:qFormat/>
    <w:rsid w:val="0015016A"/>
    <w:pPr>
      <w:widowControl w:val="0"/>
    </w:pPr>
    <w:rPr>
      <w:rFonts w:eastAsia="Calibri"/>
    </w:rPr>
  </w:style>
  <w:style w:type="table" w:customStyle="1" w:styleId="LightList-Accent11112">
    <w:name w:val="Light List - Accent 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Normal"/>
    <w:uiPriority w:val="1"/>
    <w:qFormat/>
    <w:rsid w:val="0015016A"/>
    <w:pPr>
      <w:widowControl w:val="0"/>
    </w:pPr>
    <w:rPr>
      <w:rFonts w:eastAsia="Calibri"/>
    </w:rPr>
  </w:style>
  <w:style w:type="table" w:customStyle="1" w:styleId="TableGrid3112">
    <w:name w:val="Table Grid3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Normal"/>
    <w:uiPriority w:val="1"/>
    <w:qFormat/>
    <w:rsid w:val="0015016A"/>
    <w:pPr>
      <w:widowControl w:val="0"/>
    </w:pPr>
    <w:rPr>
      <w:rFonts w:eastAsia="Calibri"/>
    </w:rPr>
  </w:style>
  <w:style w:type="table" w:customStyle="1" w:styleId="TableGrid322">
    <w:name w:val="Table Grid3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Normal"/>
    <w:uiPriority w:val="1"/>
    <w:qFormat/>
    <w:rsid w:val="0015016A"/>
    <w:pPr>
      <w:widowControl w:val="0"/>
    </w:pPr>
    <w:rPr>
      <w:rFonts w:eastAsia="Calibri"/>
    </w:rPr>
  </w:style>
  <w:style w:type="table" w:customStyle="1" w:styleId="TableGrid3122">
    <w:name w:val="Table Grid31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Normal"/>
    <w:uiPriority w:val="1"/>
    <w:qFormat/>
    <w:rsid w:val="0015016A"/>
    <w:pPr>
      <w:widowControl w:val="0"/>
    </w:pPr>
    <w:rPr>
      <w:rFonts w:eastAsia="Calibri"/>
    </w:rPr>
  </w:style>
  <w:style w:type="table" w:customStyle="1" w:styleId="LightList-Accent1131">
    <w:name w:val="Light List - Accent 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Normal"/>
    <w:uiPriority w:val="1"/>
    <w:qFormat/>
    <w:rsid w:val="0015016A"/>
    <w:pPr>
      <w:widowControl w:val="0"/>
    </w:pPr>
    <w:rPr>
      <w:rFonts w:eastAsia="Calibri"/>
    </w:rPr>
  </w:style>
  <w:style w:type="table" w:customStyle="1" w:styleId="TableGrid331">
    <w:name w:val="Table Grid3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Normal"/>
    <w:uiPriority w:val="1"/>
    <w:qFormat/>
    <w:rsid w:val="0015016A"/>
    <w:pPr>
      <w:widowControl w:val="0"/>
    </w:pPr>
    <w:rPr>
      <w:rFonts w:eastAsia="Calibri"/>
    </w:rPr>
  </w:style>
  <w:style w:type="table" w:customStyle="1" w:styleId="TableGrid3131">
    <w:name w:val="Table Grid31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Normal"/>
    <w:uiPriority w:val="1"/>
    <w:qFormat/>
    <w:rsid w:val="0015016A"/>
    <w:pPr>
      <w:widowControl w:val="0"/>
    </w:pPr>
    <w:rPr>
      <w:rFonts w:eastAsia="Calibri"/>
    </w:rPr>
  </w:style>
  <w:style w:type="table" w:customStyle="1" w:styleId="LightList-Accent1141">
    <w:name w:val="Light List - Accent 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Normal"/>
    <w:uiPriority w:val="1"/>
    <w:qFormat/>
    <w:rsid w:val="0015016A"/>
    <w:pPr>
      <w:widowControl w:val="0"/>
    </w:pPr>
    <w:rPr>
      <w:rFonts w:eastAsia="Calibri"/>
    </w:rPr>
  </w:style>
  <w:style w:type="table" w:customStyle="1" w:styleId="TableGrid341">
    <w:name w:val="Table Grid3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Normal"/>
    <w:uiPriority w:val="1"/>
    <w:qFormat/>
    <w:rsid w:val="0015016A"/>
    <w:pPr>
      <w:widowControl w:val="0"/>
    </w:pPr>
    <w:rPr>
      <w:rFonts w:eastAsia="Calibri"/>
    </w:rPr>
  </w:style>
  <w:style w:type="table" w:customStyle="1" w:styleId="TableGrid3141">
    <w:name w:val="Table Grid31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Normal"/>
    <w:uiPriority w:val="1"/>
    <w:qFormat/>
    <w:rsid w:val="0015016A"/>
    <w:pPr>
      <w:widowControl w:val="0"/>
    </w:pPr>
    <w:rPr>
      <w:rFonts w:eastAsia="Calibri"/>
    </w:rPr>
  </w:style>
  <w:style w:type="table" w:customStyle="1" w:styleId="LightList-Accent111111">
    <w:name w:val="Light List - Accent 1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Normal"/>
    <w:uiPriority w:val="1"/>
    <w:qFormat/>
    <w:rsid w:val="0015016A"/>
    <w:pPr>
      <w:widowControl w:val="0"/>
    </w:pPr>
    <w:rPr>
      <w:rFonts w:eastAsia="Calibri"/>
    </w:rPr>
  </w:style>
  <w:style w:type="table" w:customStyle="1" w:styleId="TableGrid31111">
    <w:name w:val="Table Grid31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Normal"/>
    <w:uiPriority w:val="1"/>
    <w:qFormat/>
    <w:rsid w:val="0015016A"/>
    <w:pPr>
      <w:widowControl w:val="0"/>
    </w:pPr>
    <w:rPr>
      <w:rFonts w:eastAsia="Calibri"/>
    </w:rPr>
  </w:style>
  <w:style w:type="table" w:customStyle="1" w:styleId="TableGrid3211">
    <w:name w:val="Table Grid3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Normal"/>
    <w:uiPriority w:val="1"/>
    <w:qFormat/>
    <w:rsid w:val="0015016A"/>
    <w:pPr>
      <w:widowControl w:val="0"/>
    </w:pPr>
    <w:rPr>
      <w:rFonts w:eastAsia="Calibri"/>
    </w:rPr>
  </w:style>
  <w:style w:type="table" w:customStyle="1" w:styleId="TableGrid31211">
    <w:name w:val="Table Grid31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Normal"/>
    <w:uiPriority w:val="1"/>
    <w:qFormat/>
    <w:rsid w:val="0015016A"/>
    <w:pPr>
      <w:widowControl w:val="0"/>
    </w:pPr>
    <w:rPr>
      <w:rFonts w:eastAsia="Calibri"/>
    </w:rPr>
  </w:style>
  <w:style w:type="paragraph" w:customStyle="1" w:styleId="TableParagraph61">
    <w:name w:val="Table Paragraph61"/>
    <w:basedOn w:val="Normal"/>
    <w:uiPriority w:val="1"/>
    <w:qFormat/>
    <w:rsid w:val="0015016A"/>
    <w:pPr>
      <w:widowControl w:val="0"/>
    </w:pPr>
    <w:rPr>
      <w:rFonts w:eastAsia="Calibri"/>
    </w:rPr>
  </w:style>
  <w:style w:type="paragraph" w:customStyle="1" w:styleId="TableParagraph71">
    <w:name w:val="Table Paragraph71"/>
    <w:basedOn w:val="Normal"/>
    <w:uiPriority w:val="1"/>
    <w:qFormat/>
    <w:rsid w:val="0015016A"/>
    <w:pPr>
      <w:widowControl w:val="0"/>
    </w:pPr>
    <w:rPr>
      <w:rFonts w:eastAsia="Calibri"/>
    </w:rPr>
  </w:style>
  <w:style w:type="table" w:customStyle="1" w:styleId="LightList-Accent1151">
    <w:name w:val="Light List - Accent 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Normal"/>
    <w:uiPriority w:val="1"/>
    <w:qFormat/>
    <w:rsid w:val="0015016A"/>
    <w:pPr>
      <w:widowControl w:val="0"/>
    </w:pPr>
    <w:rPr>
      <w:rFonts w:eastAsia="Calibri"/>
    </w:rPr>
  </w:style>
  <w:style w:type="table" w:customStyle="1" w:styleId="TableGrid3151">
    <w:name w:val="Table Grid31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Normal"/>
    <w:uiPriority w:val="1"/>
    <w:qFormat/>
    <w:rsid w:val="0015016A"/>
    <w:pPr>
      <w:widowControl w:val="0"/>
    </w:pPr>
    <w:rPr>
      <w:rFonts w:eastAsia="Calibri"/>
    </w:rPr>
  </w:style>
  <w:style w:type="paragraph" w:customStyle="1" w:styleId="TableParagraph81">
    <w:name w:val="Table Paragraph81"/>
    <w:basedOn w:val="Normal"/>
    <w:uiPriority w:val="1"/>
    <w:qFormat/>
    <w:rsid w:val="0015016A"/>
    <w:pPr>
      <w:widowControl w:val="0"/>
    </w:pPr>
    <w:rPr>
      <w:rFonts w:eastAsia="Calibri"/>
    </w:rPr>
  </w:style>
  <w:style w:type="table" w:customStyle="1" w:styleId="LightList-Accent1161">
    <w:name w:val="Light List - Accent 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Normal"/>
    <w:uiPriority w:val="1"/>
    <w:qFormat/>
    <w:rsid w:val="0015016A"/>
    <w:pPr>
      <w:widowControl w:val="0"/>
    </w:pPr>
    <w:rPr>
      <w:rFonts w:eastAsia="Calibri"/>
    </w:rPr>
  </w:style>
  <w:style w:type="table" w:customStyle="1" w:styleId="TableGrid3161">
    <w:name w:val="Table Grid31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Normal"/>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DefaultParagraphFont"/>
    <w:uiPriority w:val="99"/>
    <w:rsid w:val="0015016A"/>
  </w:style>
  <w:style w:type="character" w:customStyle="1" w:styleId="FooterChar9">
    <w:name w:val="Footer Char9"/>
    <w:basedOn w:val="DefaultParagraphFont"/>
    <w:uiPriority w:val="99"/>
    <w:rsid w:val="0015016A"/>
  </w:style>
  <w:style w:type="character" w:customStyle="1" w:styleId="apple-converted-space4">
    <w:name w:val="apple-converted-space4"/>
    <w:basedOn w:val="DefaultParagraphFont"/>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Normal"/>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Normal"/>
    <w:uiPriority w:val="1"/>
    <w:qFormat/>
    <w:rsid w:val="0015016A"/>
    <w:rPr>
      <w:rFonts w:ascii="Arial" w:hAnsi="Arial"/>
      <w:sz w:val="20"/>
      <w:szCs w:val="20"/>
      <w:lang w:val="en-GB" w:eastAsia="nl-NL"/>
    </w:rPr>
  </w:style>
  <w:style w:type="table" w:customStyle="1" w:styleId="TableGrid38">
    <w:name w:val="Table Grid3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Normal"/>
    <w:rsid w:val="0015016A"/>
    <w:pPr>
      <w:spacing w:before="60" w:after="60"/>
    </w:pPr>
    <w:rPr>
      <w:rFonts w:ascii="Arial" w:hAnsi="Arial"/>
      <w:sz w:val="18"/>
      <w:szCs w:val="24"/>
      <w:lang w:val="en-GB"/>
    </w:rPr>
  </w:style>
  <w:style w:type="paragraph" w:customStyle="1" w:styleId="GS1TableHeading5">
    <w:name w:val="GS1_Table_Heading5"/>
    <w:basedOn w:val="Normal"/>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Normal"/>
    <w:uiPriority w:val="1"/>
    <w:qFormat/>
    <w:rsid w:val="0015016A"/>
    <w:pPr>
      <w:widowControl w:val="0"/>
    </w:pPr>
    <w:rPr>
      <w:rFonts w:eastAsia="Calibri"/>
    </w:rPr>
  </w:style>
  <w:style w:type="table" w:customStyle="1" w:styleId="TableGrid318">
    <w:name w:val="Table Grid31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Normal"/>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Normal"/>
    <w:uiPriority w:val="1"/>
    <w:qFormat/>
    <w:rsid w:val="0015016A"/>
    <w:pPr>
      <w:widowControl w:val="0"/>
    </w:pPr>
    <w:rPr>
      <w:rFonts w:eastAsia="Calibri"/>
    </w:rPr>
  </w:style>
  <w:style w:type="table" w:customStyle="1" w:styleId="TableGrid3113">
    <w:name w:val="Table Grid3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Normal"/>
    <w:uiPriority w:val="1"/>
    <w:qFormat/>
    <w:rsid w:val="0015016A"/>
    <w:pPr>
      <w:widowControl w:val="0"/>
    </w:pPr>
    <w:rPr>
      <w:rFonts w:eastAsia="Calibri"/>
    </w:rPr>
  </w:style>
  <w:style w:type="paragraph" w:customStyle="1" w:styleId="NoSpacing112">
    <w:name w:val="No Spacing112"/>
    <w:basedOn w:val="Normal"/>
    <w:uiPriority w:val="1"/>
    <w:qFormat/>
    <w:rsid w:val="0015016A"/>
    <w:rPr>
      <w:rFonts w:ascii="Arial" w:hAnsi="Arial"/>
      <w:sz w:val="20"/>
      <w:szCs w:val="20"/>
      <w:lang w:val="en-GB" w:eastAsia="nl-NL"/>
    </w:rPr>
  </w:style>
  <w:style w:type="table" w:customStyle="1" w:styleId="TableGrid323">
    <w:name w:val="Table Grid3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Normal"/>
    <w:rsid w:val="0015016A"/>
    <w:pPr>
      <w:spacing w:before="60" w:after="60"/>
    </w:pPr>
    <w:rPr>
      <w:rFonts w:ascii="Arial" w:hAnsi="Arial"/>
      <w:sz w:val="18"/>
      <w:szCs w:val="24"/>
      <w:lang w:val="en-GB"/>
    </w:rPr>
  </w:style>
  <w:style w:type="paragraph" w:customStyle="1" w:styleId="GS1TableHeading12">
    <w:name w:val="GS1_Table_Heading12"/>
    <w:basedOn w:val="Normal"/>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Normal"/>
    <w:uiPriority w:val="1"/>
    <w:qFormat/>
    <w:rsid w:val="0015016A"/>
    <w:pPr>
      <w:widowControl w:val="0"/>
    </w:pPr>
    <w:rPr>
      <w:rFonts w:eastAsia="Calibri"/>
    </w:rPr>
  </w:style>
  <w:style w:type="table" w:customStyle="1" w:styleId="TableGrid3123">
    <w:name w:val="Table Grid31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Normal"/>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Normal"/>
    <w:uiPriority w:val="1"/>
    <w:qFormat/>
    <w:rsid w:val="0015016A"/>
    <w:pPr>
      <w:widowControl w:val="0"/>
    </w:pPr>
    <w:rPr>
      <w:rFonts w:eastAsia="Calibri"/>
    </w:rPr>
  </w:style>
  <w:style w:type="table" w:customStyle="1" w:styleId="TableGrid332">
    <w:name w:val="Table Grid3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Normal"/>
    <w:uiPriority w:val="1"/>
    <w:qFormat/>
    <w:rsid w:val="0015016A"/>
    <w:pPr>
      <w:widowControl w:val="0"/>
    </w:pPr>
    <w:rPr>
      <w:rFonts w:eastAsia="Calibri"/>
    </w:rPr>
  </w:style>
  <w:style w:type="table" w:customStyle="1" w:styleId="TableGrid3132">
    <w:name w:val="Table Grid31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Normal"/>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Normal"/>
    <w:uiPriority w:val="1"/>
    <w:qFormat/>
    <w:rsid w:val="0015016A"/>
    <w:pPr>
      <w:widowControl w:val="0"/>
    </w:pPr>
    <w:rPr>
      <w:rFonts w:eastAsia="Calibri"/>
    </w:rPr>
  </w:style>
  <w:style w:type="paragraph" w:customStyle="1" w:styleId="NoSpacing121">
    <w:name w:val="No Spacing121"/>
    <w:basedOn w:val="Normal"/>
    <w:uiPriority w:val="1"/>
    <w:qFormat/>
    <w:rsid w:val="0015016A"/>
    <w:rPr>
      <w:rFonts w:ascii="Arial" w:hAnsi="Arial"/>
      <w:sz w:val="20"/>
      <w:szCs w:val="20"/>
      <w:lang w:val="en-GB" w:eastAsia="nl-NL"/>
    </w:rPr>
  </w:style>
  <w:style w:type="table" w:customStyle="1" w:styleId="TableGrid342">
    <w:name w:val="Table Grid3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Normal"/>
    <w:rsid w:val="0015016A"/>
    <w:pPr>
      <w:spacing w:before="60" w:after="60"/>
    </w:pPr>
    <w:rPr>
      <w:rFonts w:ascii="Arial" w:hAnsi="Arial"/>
      <w:sz w:val="18"/>
      <w:szCs w:val="24"/>
      <w:lang w:val="en-GB"/>
    </w:rPr>
  </w:style>
  <w:style w:type="paragraph" w:customStyle="1" w:styleId="GS1TableHeading21">
    <w:name w:val="GS1_Table_Heading21"/>
    <w:basedOn w:val="Normal"/>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Normal"/>
    <w:uiPriority w:val="1"/>
    <w:qFormat/>
    <w:rsid w:val="0015016A"/>
    <w:pPr>
      <w:widowControl w:val="0"/>
    </w:pPr>
    <w:rPr>
      <w:rFonts w:eastAsia="Calibri"/>
    </w:rPr>
  </w:style>
  <w:style w:type="table" w:customStyle="1" w:styleId="TableGrid3142">
    <w:name w:val="Table Grid31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Normal"/>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Normal"/>
    <w:uiPriority w:val="1"/>
    <w:qFormat/>
    <w:rsid w:val="0015016A"/>
    <w:pPr>
      <w:widowControl w:val="0"/>
    </w:pPr>
    <w:rPr>
      <w:rFonts w:eastAsia="Calibri"/>
    </w:rPr>
  </w:style>
  <w:style w:type="table" w:customStyle="1" w:styleId="TableGrid31112">
    <w:name w:val="Table Grid31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Normal"/>
    <w:uiPriority w:val="1"/>
    <w:qFormat/>
    <w:rsid w:val="0015016A"/>
    <w:pPr>
      <w:widowControl w:val="0"/>
    </w:pPr>
    <w:rPr>
      <w:rFonts w:eastAsia="Calibri"/>
    </w:rPr>
  </w:style>
  <w:style w:type="paragraph" w:customStyle="1" w:styleId="NoSpacing1111">
    <w:name w:val="No Spacing1111"/>
    <w:basedOn w:val="Normal"/>
    <w:uiPriority w:val="1"/>
    <w:qFormat/>
    <w:rsid w:val="0015016A"/>
    <w:rPr>
      <w:rFonts w:ascii="Arial" w:hAnsi="Arial"/>
      <w:sz w:val="20"/>
      <w:szCs w:val="20"/>
      <w:lang w:val="en-GB" w:eastAsia="nl-NL"/>
    </w:rPr>
  </w:style>
  <w:style w:type="table" w:customStyle="1" w:styleId="TableGrid3212">
    <w:name w:val="Table Grid3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Normal"/>
    <w:rsid w:val="0015016A"/>
    <w:pPr>
      <w:spacing w:before="60" w:after="60"/>
    </w:pPr>
    <w:rPr>
      <w:rFonts w:ascii="Arial" w:hAnsi="Arial"/>
      <w:sz w:val="18"/>
      <w:szCs w:val="24"/>
      <w:lang w:val="en-GB"/>
    </w:rPr>
  </w:style>
  <w:style w:type="paragraph" w:customStyle="1" w:styleId="GS1TableHeading111">
    <w:name w:val="GS1_Table_Heading111"/>
    <w:basedOn w:val="Normal"/>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Normal"/>
    <w:uiPriority w:val="1"/>
    <w:qFormat/>
    <w:rsid w:val="0015016A"/>
    <w:pPr>
      <w:widowControl w:val="0"/>
    </w:pPr>
    <w:rPr>
      <w:rFonts w:eastAsia="Calibri"/>
    </w:rPr>
  </w:style>
  <w:style w:type="table" w:customStyle="1" w:styleId="TableGrid31212">
    <w:name w:val="Table Grid31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Normal"/>
    <w:uiPriority w:val="1"/>
    <w:qFormat/>
    <w:rsid w:val="0015016A"/>
    <w:pPr>
      <w:widowControl w:val="0"/>
    </w:pPr>
    <w:rPr>
      <w:rFonts w:eastAsia="Calibri"/>
    </w:rPr>
  </w:style>
  <w:style w:type="paragraph" w:customStyle="1" w:styleId="TableParagraph62">
    <w:name w:val="Table Paragraph62"/>
    <w:basedOn w:val="Normal"/>
    <w:uiPriority w:val="1"/>
    <w:qFormat/>
    <w:rsid w:val="0015016A"/>
    <w:pPr>
      <w:widowControl w:val="0"/>
    </w:pPr>
    <w:rPr>
      <w:rFonts w:eastAsia="Calibri"/>
    </w:rPr>
  </w:style>
  <w:style w:type="paragraph" w:customStyle="1" w:styleId="TableParagraph72">
    <w:name w:val="Table Paragraph72"/>
    <w:basedOn w:val="Normal"/>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Normal"/>
    <w:uiPriority w:val="1"/>
    <w:qFormat/>
    <w:rsid w:val="0015016A"/>
    <w:rPr>
      <w:rFonts w:ascii="Arial" w:hAnsi="Arial"/>
      <w:sz w:val="20"/>
      <w:szCs w:val="20"/>
      <w:lang w:val="en-GB" w:eastAsia="nl-NL"/>
    </w:rPr>
  </w:style>
  <w:style w:type="table" w:customStyle="1" w:styleId="TableGrid352">
    <w:name w:val="Table Grid3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Normal"/>
    <w:rsid w:val="0015016A"/>
    <w:pPr>
      <w:spacing w:before="60" w:after="60"/>
    </w:pPr>
    <w:rPr>
      <w:rFonts w:ascii="Arial" w:hAnsi="Arial"/>
      <w:sz w:val="18"/>
      <w:szCs w:val="24"/>
      <w:lang w:val="en-GB"/>
    </w:rPr>
  </w:style>
  <w:style w:type="paragraph" w:customStyle="1" w:styleId="GS1TableHeading31">
    <w:name w:val="GS1_Table_Heading31"/>
    <w:basedOn w:val="Normal"/>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Normal"/>
    <w:uiPriority w:val="1"/>
    <w:qFormat/>
    <w:rsid w:val="0015016A"/>
    <w:pPr>
      <w:widowControl w:val="0"/>
    </w:pPr>
    <w:rPr>
      <w:rFonts w:eastAsia="Calibri"/>
    </w:rPr>
  </w:style>
  <w:style w:type="table" w:customStyle="1" w:styleId="TableGrid3152">
    <w:name w:val="Table Grid31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Normal"/>
    <w:uiPriority w:val="1"/>
    <w:qFormat/>
    <w:rsid w:val="0015016A"/>
    <w:pPr>
      <w:widowControl w:val="0"/>
    </w:pPr>
    <w:rPr>
      <w:rFonts w:eastAsia="Calibri"/>
    </w:rPr>
  </w:style>
  <w:style w:type="paragraph" w:customStyle="1" w:styleId="TableParagraph82">
    <w:name w:val="Table Paragraph82"/>
    <w:basedOn w:val="Normal"/>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Normal"/>
    <w:uiPriority w:val="1"/>
    <w:qFormat/>
    <w:rsid w:val="0015016A"/>
    <w:rPr>
      <w:rFonts w:ascii="Arial" w:hAnsi="Arial"/>
      <w:sz w:val="20"/>
      <w:szCs w:val="20"/>
      <w:lang w:val="en-GB" w:eastAsia="nl-NL"/>
    </w:rPr>
  </w:style>
  <w:style w:type="table" w:customStyle="1" w:styleId="TableGrid362">
    <w:name w:val="Table Grid3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Normal"/>
    <w:rsid w:val="0015016A"/>
    <w:pPr>
      <w:spacing w:before="60" w:after="60"/>
    </w:pPr>
    <w:rPr>
      <w:rFonts w:ascii="Arial" w:hAnsi="Arial"/>
      <w:sz w:val="18"/>
      <w:szCs w:val="24"/>
      <w:lang w:val="en-GB"/>
    </w:rPr>
  </w:style>
  <w:style w:type="paragraph" w:customStyle="1" w:styleId="GS1TableHeading41">
    <w:name w:val="GS1_Table_Heading41"/>
    <w:basedOn w:val="Normal"/>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Normal"/>
    <w:uiPriority w:val="1"/>
    <w:qFormat/>
    <w:rsid w:val="0015016A"/>
    <w:pPr>
      <w:widowControl w:val="0"/>
    </w:pPr>
    <w:rPr>
      <w:rFonts w:eastAsia="Calibri"/>
    </w:rPr>
  </w:style>
  <w:style w:type="table" w:customStyle="1" w:styleId="TableGrid3162">
    <w:name w:val="Table Grid31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Normal"/>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Normal"/>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Normal"/>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Normal"/>
    <w:uiPriority w:val="1"/>
    <w:qFormat/>
    <w:rsid w:val="0015016A"/>
    <w:rPr>
      <w:rFonts w:ascii="Arial" w:hAnsi="Arial"/>
      <w:sz w:val="20"/>
      <w:szCs w:val="20"/>
      <w:lang w:val="en-GB" w:eastAsia="nl-NL"/>
    </w:rPr>
  </w:style>
  <w:style w:type="table" w:customStyle="1" w:styleId="TableGrid39">
    <w:name w:val="Table Grid3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Normal"/>
    <w:rsid w:val="0015016A"/>
    <w:pPr>
      <w:spacing w:before="60" w:after="60"/>
    </w:pPr>
    <w:rPr>
      <w:rFonts w:ascii="Arial" w:hAnsi="Arial"/>
      <w:sz w:val="18"/>
      <w:szCs w:val="24"/>
      <w:lang w:val="en-GB"/>
    </w:rPr>
  </w:style>
  <w:style w:type="paragraph" w:customStyle="1" w:styleId="GS1TableHeading6">
    <w:name w:val="GS1_Table_Heading6"/>
    <w:basedOn w:val="Normal"/>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Normal"/>
    <w:uiPriority w:val="1"/>
    <w:qFormat/>
    <w:rsid w:val="0015016A"/>
    <w:pPr>
      <w:widowControl w:val="0"/>
    </w:pPr>
    <w:rPr>
      <w:rFonts w:eastAsia="Calibri"/>
    </w:rPr>
  </w:style>
  <w:style w:type="table" w:customStyle="1" w:styleId="TableGrid319">
    <w:name w:val="Table Grid31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Normal"/>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Normal"/>
    <w:uiPriority w:val="1"/>
    <w:qFormat/>
    <w:rsid w:val="0015016A"/>
    <w:pPr>
      <w:widowControl w:val="0"/>
    </w:pPr>
    <w:rPr>
      <w:rFonts w:eastAsia="Calibri"/>
    </w:rPr>
  </w:style>
  <w:style w:type="table" w:customStyle="1" w:styleId="TableGrid3114">
    <w:name w:val="Table Grid3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Normal"/>
    <w:uiPriority w:val="1"/>
    <w:qFormat/>
    <w:rsid w:val="0015016A"/>
    <w:pPr>
      <w:widowControl w:val="0"/>
    </w:pPr>
    <w:rPr>
      <w:rFonts w:eastAsia="Calibri"/>
    </w:rPr>
  </w:style>
  <w:style w:type="paragraph" w:customStyle="1" w:styleId="NoSpacing113">
    <w:name w:val="No Spacing113"/>
    <w:basedOn w:val="Normal"/>
    <w:uiPriority w:val="1"/>
    <w:qFormat/>
    <w:rsid w:val="0015016A"/>
    <w:rPr>
      <w:rFonts w:ascii="Arial" w:hAnsi="Arial"/>
      <w:sz w:val="20"/>
      <w:szCs w:val="20"/>
      <w:lang w:val="en-GB" w:eastAsia="nl-NL"/>
    </w:rPr>
  </w:style>
  <w:style w:type="table" w:customStyle="1" w:styleId="TableGrid324">
    <w:name w:val="Table Grid3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Normal"/>
    <w:rsid w:val="0015016A"/>
    <w:pPr>
      <w:spacing w:before="60" w:after="60"/>
    </w:pPr>
    <w:rPr>
      <w:rFonts w:ascii="Arial" w:hAnsi="Arial"/>
      <w:sz w:val="18"/>
      <w:szCs w:val="24"/>
      <w:lang w:val="en-GB"/>
    </w:rPr>
  </w:style>
  <w:style w:type="paragraph" w:customStyle="1" w:styleId="GS1TableHeading13">
    <w:name w:val="GS1_Table_Heading13"/>
    <w:basedOn w:val="Normal"/>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Normal"/>
    <w:uiPriority w:val="1"/>
    <w:qFormat/>
    <w:rsid w:val="0015016A"/>
    <w:pPr>
      <w:widowControl w:val="0"/>
    </w:pPr>
    <w:rPr>
      <w:rFonts w:eastAsia="Calibri"/>
    </w:rPr>
  </w:style>
  <w:style w:type="table" w:customStyle="1" w:styleId="TableGrid3124">
    <w:name w:val="Table Grid31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Normal"/>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Normal"/>
    <w:uiPriority w:val="1"/>
    <w:qFormat/>
    <w:rsid w:val="0015016A"/>
    <w:pPr>
      <w:widowControl w:val="0"/>
    </w:pPr>
    <w:rPr>
      <w:rFonts w:eastAsia="Calibri"/>
    </w:rPr>
  </w:style>
  <w:style w:type="table" w:customStyle="1" w:styleId="TableGrid333">
    <w:name w:val="Table Grid3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Normal"/>
    <w:uiPriority w:val="1"/>
    <w:qFormat/>
    <w:rsid w:val="0015016A"/>
    <w:pPr>
      <w:widowControl w:val="0"/>
    </w:pPr>
    <w:rPr>
      <w:rFonts w:eastAsia="Calibri"/>
    </w:rPr>
  </w:style>
  <w:style w:type="table" w:customStyle="1" w:styleId="TableGrid3133">
    <w:name w:val="Table Grid31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Normal"/>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Normal"/>
    <w:uiPriority w:val="1"/>
    <w:qFormat/>
    <w:rsid w:val="0015016A"/>
    <w:pPr>
      <w:widowControl w:val="0"/>
    </w:pPr>
    <w:rPr>
      <w:rFonts w:eastAsia="Calibri"/>
    </w:rPr>
  </w:style>
  <w:style w:type="paragraph" w:customStyle="1" w:styleId="NoSpacing122">
    <w:name w:val="No Spacing122"/>
    <w:basedOn w:val="Normal"/>
    <w:uiPriority w:val="1"/>
    <w:qFormat/>
    <w:rsid w:val="0015016A"/>
    <w:rPr>
      <w:rFonts w:ascii="Arial" w:hAnsi="Arial"/>
      <w:sz w:val="20"/>
      <w:szCs w:val="20"/>
      <w:lang w:val="en-GB" w:eastAsia="nl-NL"/>
    </w:rPr>
  </w:style>
  <w:style w:type="table" w:customStyle="1" w:styleId="TableGrid343">
    <w:name w:val="Table Grid3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Normal"/>
    <w:rsid w:val="0015016A"/>
    <w:pPr>
      <w:spacing w:before="60" w:after="60"/>
    </w:pPr>
    <w:rPr>
      <w:rFonts w:ascii="Arial" w:hAnsi="Arial"/>
      <w:sz w:val="18"/>
      <w:szCs w:val="24"/>
      <w:lang w:val="en-GB"/>
    </w:rPr>
  </w:style>
  <w:style w:type="paragraph" w:customStyle="1" w:styleId="GS1TableHeading22">
    <w:name w:val="GS1_Table_Heading22"/>
    <w:basedOn w:val="Normal"/>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Normal"/>
    <w:uiPriority w:val="1"/>
    <w:qFormat/>
    <w:rsid w:val="0015016A"/>
    <w:pPr>
      <w:widowControl w:val="0"/>
    </w:pPr>
    <w:rPr>
      <w:rFonts w:eastAsia="Calibri"/>
    </w:rPr>
  </w:style>
  <w:style w:type="table" w:customStyle="1" w:styleId="TableGrid3143">
    <w:name w:val="Table Grid31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Normal"/>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Normal"/>
    <w:uiPriority w:val="1"/>
    <w:qFormat/>
    <w:rsid w:val="0015016A"/>
    <w:pPr>
      <w:widowControl w:val="0"/>
    </w:pPr>
    <w:rPr>
      <w:rFonts w:eastAsia="Calibri"/>
    </w:rPr>
  </w:style>
  <w:style w:type="table" w:customStyle="1" w:styleId="TableGrid31113">
    <w:name w:val="Table Grid31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Normal"/>
    <w:uiPriority w:val="1"/>
    <w:qFormat/>
    <w:rsid w:val="0015016A"/>
    <w:pPr>
      <w:widowControl w:val="0"/>
    </w:pPr>
    <w:rPr>
      <w:rFonts w:eastAsia="Calibri"/>
    </w:rPr>
  </w:style>
  <w:style w:type="paragraph" w:customStyle="1" w:styleId="NoSpacing1112">
    <w:name w:val="No Spacing1112"/>
    <w:basedOn w:val="Normal"/>
    <w:uiPriority w:val="1"/>
    <w:qFormat/>
    <w:rsid w:val="0015016A"/>
    <w:rPr>
      <w:rFonts w:ascii="Arial" w:hAnsi="Arial"/>
      <w:sz w:val="20"/>
      <w:szCs w:val="20"/>
      <w:lang w:val="en-GB" w:eastAsia="nl-NL"/>
    </w:rPr>
  </w:style>
  <w:style w:type="table" w:customStyle="1" w:styleId="TableGrid3213">
    <w:name w:val="Table Grid3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Normal"/>
    <w:rsid w:val="0015016A"/>
    <w:pPr>
      <w:spacing w:before="60" w:after="60"/>
    </w:pPr>
    <w:rPr>
      <w:rFonts w:ascii="Arial" w:hAnsi="Arial"/>
      <w:sz w:val="18"/>
      <w:szCs w:val="24"/>
      <w:lang w:val="en-GB"/>
    </w:rPr>
  </w:style>
  <w:style w:type="paragraph" w:customStyle="1" w:styleId="GS1TableHeading112">
    <w:name w:val="GS1_Table_Heading112"/>
    <w:basedOn w:val="Normal"/>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Normal"/>
    <w:uiPriority w:val="1"/>
    <w:qFormat/>
    <w:rsid w:val="0015016A"/>
    <w:pPr>
      <w:widowControl w:val="0"/>
    </w:pPr>
    <w:rPr>
      <w:rFonts w:eastAsia="Calibri"/>
    </w:rPr>
  </w:style>
  <w:style w:type="table" w:customStyle="1" w:styleId="TableGrid31213">
    <w:name w:val="Table Grid31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Normal"/>
    <w:uiPriority w:val="1"/>
    <w:qFormat/>
    <w:rsid w:val="0015016A"/>
    <w:pPr>
      <w:widowControl w:val="0"/>
    </w:pPr>
    <w:rPr>
      <w:rFonts w:eastAsia="Calibri"/>
    </w:rPr>
  </w:style>
  <w:style w:type="paragraph" w:customStyle="1" w:styleId="TableParagraph64">
    <w:name w:val="Table Paragraph64"/>
    <w:basedOn w:val="Normal"/>
    <w:uiPriority w:val="1"/>
    <w:qFormat/>
    <w:rsid w:val="0015016A"/>
    <w:pPr>
      <w:widowControl w:val="0"/>
    </w:pPr>
    <w:rPr>
      <w:rFonts w:eastAsia="Calibri"/>
    </w:rPr>
  </w:style>
  <w:style w:type="paragraph" w:customStyle="1" w:styleId="TableParagraph73">
    <w:name w:val="Table Paragraph73"/>
    <w:basedOn w:val="Normal"/>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Normal"/>
    <w:uiPriority w:val="1"/>
    <w:qFormat/>
    <w:rsid w:val="0015016A"/>
    <w:rPr>
      <w:rFonts w:ascii="Arial" w:hAnsi="Arial"/>
      <w:sz w:val="20"/>
      <w:szCs w:val="20"/>
      <w:lang w:val="en-GB" w:eastAsia="nl-NL"/>
    </w:rPr>
  </w:style>
  <w:style w:type="table" w:customStyle="1" w:styleId="TableGrid353">
    <w:name w:val="Table Grid3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Normal"/>
    <w:rsid w:val="0015016A"/>
    <w:pPr>
      <w:spacing w:before="60" w:after="60"/>
    </w:pPr>
    <w:rPr>
      <w:rFonts w:ascii="Arial" w:hAnsi="Arial"/>
      <w:sz w:val="18"/>
      <w:szCs w:val="24"/>
      <w:lang w:val="en-GB"/>
    </w:rPr>
  </w:style>
  <w:style w:type="paragraph" w:customStyle="1" w:styleId="GS1TableHeading32">
    <w:name w:val="GS1_Table_Heading32"/>
    <w:basedOn w:val="Normal"/>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Normal"/>
    <w:uiPriority w:val="1"/>
    <w:qFormat/>
    <w:rsid w:val="0015016A"/>
    <w:pPr>
      <w:widowControl w:val="0"/>
    </w:pPr>
    <w:rPr>
      <w:rFonts w:eastAsia="Calibri"/>
    </w:rPr>
  </w:style>
  <w:style w:type="table" w:customStyle="1" w:styleId="TableGrid3153">
    <w:name w:val="Table Grid31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Normal"/>
    <w:uiPriority w:val="1"/>
    <w:qFormat/>
    <w:rsid w:val="0015016A"/>
    <w:pPr>
      <w:widowControl w:val="0"/>
    </w:pPr>
    <w:rPr>
      <w:rFonts w:eastAsia="Calibri"/>
    </w:rPr>
  </w:style>
  <w:style w:type="paragraph" w:customStyle="1" w:styleId="TableParagraph83">
    <w:name w:val="Table Paragraph83"/>
    <w:basedOn w:val="Normal"/>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Normal"/>
    <w:uiPriority w:val="1"/>
    <w:qFormat/>
    <w:rsid w:val="0015016A"/>
    <w:rPr>
      <w:rFonts w:ascii="Arial" w:hAnsi="Arial"/>
      <w:sz w:val="20"/>
      <w:szCs w:val="20"/>
      <w:lang w:val="en-GB" w:eastAsia="nl-NL"/>
    </w:rPr>
  </w:style>
  <w:style w:type="table" w:customStyle="1" w:styleId="TableGrid363">
    <w:name w:val="Table Grid3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Normal"/>
    <w:rsid w:val="0015016A"/>
    <w:pPr>
      <w:spacing w:before="60" w:after="60"/>
    </w:pPr>
    <w:rPr>
      <w:rFonts w:ascii="Arial" w:hAnsi="Arial"/>
      <w:sz w:val="18"/>
      <w:szCs w:val="24"/>
      <w:lang w:val="en-GB"/>
    </w:rPr>
  </w:style>
  <w:style w:type="paragraph" w:customStyle="1" w:styleId="GS1TableHeading42">
    <w:name w:val="GS1_Table_Heading42"/>
    <w:basedOn w:val="Normal"/>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Normal"/>
    <w:uiPriority w:val="1"/>
    <w:qFormat/>
    <w:rsid w:val="0015016A"/>
    <w:pPr>
      <w:widowControl w:val="0"/>
    </w:pPr>
    <w:rPr>
      <w:rFonts w:eastAsia="Calibri"/>
    </w:rPr>
  </w:style>
  <w:style w:type="table" w:customStyle="1" w:styleId="TableGrid3163">
    <w:name w:val="Table Grid31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Normal"/>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Normal"/>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Normal"/>
    <w:uiPriority w:val="1"/>
    <w:qFormat/>
    <w:rsid w:val="0015016A"/>
    <w:rPr>
      <w:rFonts w:ascii="Arial" w:hAnsi="Arial"/>
      <w:sz w:val="20"/>
      <w:szCs w:val="20"/>
      <w:lang w:val="en-GB" w:eastAsia="nl-NL"/>
    </w:rPr>
  </w:style>
  <w:style w:type="table" w:customStyle="1" w:styleId="TableGrid310">
    <w:name w:val="Table Grid3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Normal"/>
    <w:rsid w:val="0015016A"/>
    <w:pPr>
      <w:spacing w:before="60" w:after="60"/>
    </w:pPr>
    <w:rPr>
      <w:rFonts w:ascii="Arial" w:hAnsi="Arial"/>
      <w:sz w:val="18"/>
      <w:szCs w:val="24"/>
      <w:lang w:val="en-GB"/>
    </w:rPr>
  </w:style>
  <w:style w:type="paragraph" w:customStyle="1" w:styleId="GS1TableHeading7">
    <w:name w:val="GS1_Table_Heading7"/>
    <w:basedOn w:val="Normal"/>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Normal"/>
    <w:uiPriority w:val="1"/>
    <w:qFormat/>
    <w:rsid w:val="0015016A"/>
    <w:pPr>
      <w:widowControl w:val="0"/>
    </w:pPr>
    <w:rPr>
      <w:rFonts w:eastAsia="Calibri"/>
    </w:rPr>
  </w:style>
  <w:style w:type="table" w:customStyle="1" w:styleId="TableGrid3110">
    <w:name w:val="Table Grid31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Normal"/>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Normal"/>
    <w:uiPriority w:val="1"/>
    <w:qFormat/>
    <w:rsid w:val="0015016A"/>
    <w:pPr>
      <w:widowControl w:val="0"/>
    </w:pPr>
    <w:rPr>
      <w:rFonts w:eastAsia="Calibri"/>
    </w:rPr>
  </w:style>
  <w:style w:type="table" w:customStyle="1" w:styleId="TableGrid3115">
    <w:name w:val="Table Grid31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Normal"/>
    <w:uiPriority w:val="1"/>
    <w:qFormat/>
    <w:rsid w:val="0015016A"/>
    <w:pPr>
      <w:widowControl w:val="0"/>
    </w:pPr>
    <w:rPr>
      <w:rFonts w:eastAsia="Calibri"/>
    </w:rPr>
  </w:style>
  <w:style w:type="paragraph" w:customStyle="1" w:styleId="NoSpacing114">
    <w:name w:val="No Spacing114"/>
    <w:basedOn w:val="Normal"/>
    <w:uiPriority w:val="1"/>
    <w:qFormat/>
    <w:rsid w:val="0015016A"/>
    <w:rPr>
      <w:rFonts w:ascii="Arial" w:hAnsi="Arial"/>
      <w:sz w:val="20"/>
      <w:szCs w:val="20"/>
      <w:lang w:val="en-GB" w:eastAsia="nl-NL"/>
    </w:rPr>
  </w:style>
  <w:style w:type="table" w:customStyle="1" w:styleId="TableGrid325">
    <w:name w:val="Table Grid3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Normal"/>
    <w:rsid w:val="0015016A"/>
    <w:pPr>
      <w:spacing w:before="60" w:after="60"/>
    </w:pPr>
    <w:rPr>
      <w:rFonts w:ascii="Arial" w:hAnsi="Arial"/>
      <w:sz w:val="18"/>
      <w:szCs w:val="24"/>
      <w:lang w:val="en-GB"/>
    </w:rPr>
  </w:style>
  <w:style w:type="paragraph" w:customStyle="1" w:styleId="GS1TableHeading14">
    <w:name w:val="GS1_Table_Heading14"/>
    <w:basedOn w:val="Normal"/>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Normal"/>
    <w:uiPriority w:val="1"/>
    <w:qFormat/>
    <w:rsid w:val="0015016A"/>
    <w:pPr>
      <w:widowControl w:val="0"/>
    </w:pPr>
    <w:rPr>
      <w:rFonts w:eastAsia="Calibri"/>
    </w:rPr>
  </w:style>
  <w:style w:type="table" w:customStyle="1" w:styleId="TableGrid3125">
    <w:name w:val="Table Grid31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Normal"/>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Normal"/>
    <w:uiPriority w:val="1"/>
    <w:qFormat/>
    <w:rsid w:val="0015016A"/>
    <w:pPr>
      <w:widowControl w:val="0"/>
    </w:pPr>
    <w:rPr>
      <w:rFonts w:eastAsia="Calibri"/>
    </w:rPr>
  </w:style>
  <w:style w:type="table" w:customStyle="1" w:styleId="TableGrid334">
    <w:name w:val="Table Grid3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Normal"/>
    <w:uiPriority w:val="1"/>
    <w:qFormat/>
    <w:rsid w:val="0015016A"/>
    <w:pPr>
      <w:widowControl w:val="0"/>
    </w:pPr>
    <w:rPr>
      <w:rFonts w:eastAsia="Calibri"/>
    </w:rPr>
  </w:style>
  <w:style w:type="table" w:customStyle="1" w:styleId="TableGrid3134">
    <w:name w:val="Table Grid31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Normal"/>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Normal"/>
    <w:uiPriority w:val="1"/>
    <w:qFormat/>
    <w:rsid w:val="0015016A"/>
    <w:pPr>
      <w:widowControl w:val="0"/>
    </w:pPr>
    <w:rPr>
      <w:rFonts w:eastAsia="Calibri"/>
    </w:rPr>
  </w:style>
  <w:style w:type="paragraph" w:customStyle="1" w:styleId="NoSpacing123">
    <w:name w:val="No Spacing123"/>
    <w:basedOn w:val="Normal"/>
    <w:uiPriority w:val="1"/>
    <w:qFormat/>
    <w:rsid w:val="0015016A"/>
    <w:rPr>
      <w:rFonts w:ascii="Arial" w:hAnsi="Arial"/>
      <w:sz w:val="20"/>
      <w:szCs w:val="20"/>
      <w:lang w:val="en-GB" w:eastAsia="nl-NL"/>
    </w:rPr>
  </w:style>
  <w:style w:type="table" w:customStyle="1" w:styleId="TableGrid344">
    <w:name w:val="Table Grid3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Normal"/>
    <w:rsid w:val="0015016A"/>
    <w:pPr>
      <w:spacing w:before="60" w:after="60"/>
    </w:pPr>
    <w:rPr>
      <w:rFonts w:ascii="Arial" w:hAnsi="Arial"/>
      <w:sz w:val="18"/>
      <w:szCs w:val="24"/>
      <w:lang w:val="en-GB"/>
    </w:rPr>
  </w:style>
  <w:style w:type="paragraph" w:customStyle="1" w:styleId="GS1TableHeading23">
    <w:name w:val="GS1_Table_Heading23"/>
    <w:basedOn w:val="Normal"/>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Normal"/>
    <w:uiPriority w:val="1"/>
    <w:qFormat/>
    <w:rsid w:val="0015016A"/>
    <w:pPr>
      <w:widowControl w:val="0"/>
    </w:pPr>
    <w:rPr>
      <w:rFonts w:eastAsia="Calibri"/>
    </w:rPr>
  </w:style>
  <w:style w:type="table" w:customStyle="1" w:styleId="TableGrid3144">
    <w:name w:val="Table Grid31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Normal"/>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Normal"/>
    <w:uiPriority w:val="1"/>
    <w:qFormat/>
    <w:rsid w:val="0015016A"/>
    <w:pPr>
      <w:widowControl w:val="0"/>
    </w:pPr>
    <w:rPr>
      <w:rFonts w:eastAsia="Calibri"/>
    </w:rPr>
  </w:style>
  <w:style w:type="table" w:customStyle="1" w:styleId="TableGrid31114">
    <w:name w:val="Table Grid31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Normal"/>
    <w:uiPriority w:val="1"/>
    <w:qFormat/>
    <w:rsid w:val="0015016A"/>
    <w:pPr>
      <w:widowControl w:val="0"/>
    </w:pPr>
    <w:rPr>
      <w:rFonts w:eastAsia="Calibri"/>
    </w:rPr>
  </w:style>
  <w:style w:type="paragraph" w:customStyle="1" w:styleId="NoSpacing1113">
    <w:name w:val="No Spacing1113"/>
    <w:basedOn w:val="Normal"/>
    <w:uiPriority w:val="1"/>
    <w:qFormat/>
    <w:rsid w:val="0015016A"/>
    <w:rPr>
      <w:rFonts w:ascii="Arial" w:hAnsi="Arial"/>
      <w:sz w:val="20"/>
      <w:szCs w:val="20"/>
      <w:lang w:val="en-GB" w:eastAsia="nl-NL"/>
    </w:rPr>
  </w:style>
  <w:style w:type="table" w:customStyle="1" w:styleId="TableGrid3214">
    <w:name w:val="Table Grid3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Normal"/>
    <w:rsid w:val="0015016A"/>
    <w:pPr>
      <w:spacing w:before="60" w:after="60"/>
    </w:pPr>
    <w:rPr>
      <w:rFonts w:ascii="Arial" w:hAnsi="Arial"/>
      <w:sz w:val="18"/>
      <w:szCs w:val="24"/>
      <w:lang w:val="en-GB"/>
    </w:rPr>
  </w:style>
  <w:style w:type="paragraph" w:customStyle="1" w:styleId="GS1TableHeading113">
    <w:name w:val="GS1_Table_Heading113"/>
    <w:basedOn w:val="Normal"/>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Normal"/>
    <w:uiPriority w:val="1"/>
    <w:qFormat/>
    <w:rsid w:val="0015016A"/>
    <w:pPr>
      <w:widowControl w:val="0"/>
    </w:pPr>
    <w:rPr>
      <w:rFonts w:eastAsia="Calibri"/>
    </w:rPr>
  </w:style>
  <w:style w:type="table" w:customStyle="1" w:styleId="TableGrid31214">
    <w:name w:val="Table Grid31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Normal"/>
    <w:uiPriority w:val="1"/>
    <w:qFormat/>
    <w:rsid w:val="0015016A"/>
    <w:pPr>
      <w:widowControl w:val="0"/>
    </w:pPr>
    <w:rPr>
      <w:rFonts w:eastAsia="Calibri"/>
    </w:rPr>
  </w:style>
  <w:style w:type="paragraph" w:customStyle="1" w:styleId="TableParagraph65">
    <w:name w:val="Table Paragraph65"/>
    <w:basedOn w:val="Normal"/>
    <w:uiPriority w:val="1"/>
    <w:qFormat/>
    <w:rsid w:val="0015016A"/>
    <w:pPr>
      <w:widowControl w:val="0"/>
    </w:pPr>
    <w:rPr>
      <w:rFonts w:eastAsia="Calibri"/>
    </w:rPr>
  </w:style>
  <w:style w:type="paragraph" w:customStyle="1" w:styleId="TableParagraph74">
    <w:name w:val="Table Paragraph74"/>
    <w:basedOn w:val="Normal"/>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Normal"/>
    <w:uiPriority w:val="1"/>
    <w:qFormat/>
    <w:rsid w:val="0015016A"/>
    <w:rPr>
      <w:rFonts w:ascii="Arial" w:hAnsi="Arial"/>
      <w:sz w:val="20"/>
      <w:szCs w:val="20"/>
      <w:lang w:val="en-GB" w:eastAsia="nl-NL"/>
    </w:rPr>
  </w:style>
  <w:style w:type="table" w:customStyle="1" w:styleId="TableGrid354">
    <w:name w:val="Table Grid3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Normal"/>
    <w:rsid w:val="0015016A"/>
    <w:pPr>
      <w:spacing w:before="60" w:after="60"/>
    </w:pPr>
    <w:rPr>
      <w:rFonts w:ascii="Arial" w:hAnsi="Arial"/>
      <w:sz w:val="18"/>
      <w:szCs w:val="24"/>
      <w:lang w:val="en-GB"/>
    </w:rPr>
  </w:style>
  <w:style w:type="paragraph" w:customStyle="1" w:styleId="GS1TableHeading33">
    <w:name w:val="GS1_Table_Heading33"/>
    <w:basedOn w:val="Normal"/>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Normal"/>
    <w:uiPriority w:val="1"/>
    <w:qFormat/>
    <w:rsid w:val="0015016A"/>
    <w:pPr>
      <w:widowControl w:val="0"/>
    </w:pPr>
    <w:rPr>
      <w:rFonts w:eastAsia="Calibri"/>
    </w:rPr>
  </w:style>
  <w:style w:type="table" w:customStyle="1" w:styleId="TableGrid3154">
    <w:name w:val="Table Grid31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Normal"/>
    <w:uiPriority w:val="1"/>
    <w:qFormat/>
    <w:rsid w:val="0015016A"/>
    <w:pPr>
      <w:widowControl w:val="0"/>
    </w:pPr>
    <w:rPr>
      <w:rFonts w:eastAsia="Calibri"/>
    </w:rPr>
  </w:style>
  <w:style w:type="paragraph" w:customStyle="1" w:styleId="TableParagraph84">
    <w:name w:val="Table Paragraph84"/>
    <w:basedOn w:val="Normal"/>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Normal"/>
    <w:uiPriority w:val="1"/>
    <w:qFormat/>
    <w:rsid w:val="0015016A"/>
    <w:rPr>
      <w:rFonts w:ascii="Arial" w:hAnsi="Arial"/>
      <w:sz w:val="20"/>
      <w:szCs w:val="20"/>
      <w:lang w:val="en-GB" w:eastAsia="nl-NL"/>
    </w:rPr>
  </w:style>
  <w:style w:type="table" w:customStyle="1" w:styleId="TableGrid364">
    <w:name w:val="Table Grid3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Normal"/>
    <w:rsid w:val="0015016A"/>
    <w:pPr>
      <w:spacing w:before="60" w:after="60"/>
    </w:pPr>
    <w:rPr>
      <w:rFonts w:ascii="Arial" w:hAnsi="Arial"/>
      <w:sz w:val="18"/>
      <w:szCs w:val="24"/>
      <w:lang w:val="en-GB"/>
    </w:rPr>
  </w:style>
  <w:style w:type="paragraph" w:customStyle="1" w:styleId="GS1TableHeading43">
    <w:name w:val="GS1_Table_Heading43"/>
    <w:basedOn w:val="Normal"/>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Normal"/>
    <w:uiPriority w:val="1"/>
    <w:qFormat/>
    <w:rsid w:val="0015016A"/>
    <w:pPr>
      <w:widowControl w:val="0"/>
    </w:pPr>
    <w:rPr>
      <w:rFonts w:eastAsia="Calibri"/>
    </w:rPr>
  </w:style>
  <w:style w:type="table" w:customStyle="1" w:styleId="TableGrid3164">
    <w:name w:val="Table Grid31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Normal"/>
    <w:uiPriority w:val="1"/>
    <w:qFormat/>
    <w:rsid w:val="0015016A"/>
    <w:pPr>
      <w:widowControl w:val="0"/>
    </w:pPr>
    <w:rPr>
      <w:rFonts w:eastAsia="Calibri"/>
    </w:rPr>
  </w:style>
  <w:style w:type="numbering" w:styleId="111111">
    <w:name w:val="Outline List 2"/>
    <w:basedOn w:val="NoList"/>
    <w:unhideWhenUsed/>
    <w:rsid w:val="0015016A"/>
    <w:pPr>
      <w:numPr>
        <w:numId w:val="8"/>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NoList"/>
    <w:uiPriority w:val="99"/>
    <w:semiHidden/>
    <w:unhideWhenUsed/>
    <w:rsid w:val="00D175F7"/>
  </w:style>
  <w:style w:type="numbering" w:customStyle="1" w:styleId="NoList3">
    <w:name w:val="No List3"/>
    <w:next w:val="NoList"/>
    <w:uiPriority w:val="99"/>
    <w:semiHidden/>
    <w:unhideWhenUsed/>
    <w:rsid w:val="006154A5"/>
  </w:style>
  <w:style w:type="table" w:customStyle="1" w:styleId="TableGrid0">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FollowedHyp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NoList"/>
    <w:uiPriority w:val="99"/>
    <w:semiHidden/>
    <w:unhideWhenUsed/>
    <w:rsid w:val="000C5957"/>
  </w:style>
  <w:style w:type="numbering" w:customStyle="1" w:styleId="NoList5">
    <w:name w:val="No List5"/>
    <w:next w:val="NoList"/>
    <w:uiPriority w:val="99"/>
    <w:semiHidden/>
    <w:unhideWhenUsed/>
    <w:rsid w:val="00DD171A"/>
  </w:style>
  <w:style w:type="numbering" w:customStyle="1" w:styleId="NoList6">
    <w:name w:val="No List6"/>
    <w:next w:val="NoList"/>
    <w:uiPriority w:val="99"/>
    <w:semiHidden/>
    <w:unhideWhenUsed/>
    <w:rsid w:val="009D1054"/>
  </w:style>
  <w:style w:type="numbering" w:customStyle="1" w:styleId="NoList7">
    <w:name w:val="No List7"/>
    <w:next w:val="NoList"/>
    <w:uiPriority w:val="99"/>
    <w:semiHidden/>
    <w:unhideWhenUsed/>
    <w:rsid w:val="009B3DE9"/>
  </w:style>
  <w:style w:type="numbering" w:customStyle="1" w:styleId="NoList8">
    <w:name w:val="No List8"/>
    <w:next w:val="NoList"/>
    <w:uiPriority w:val="99"/>
    <w:semiHidden/>
    <w:unhideWhenUsed/>
    <w:rsid w:val="00EA1796"/>
  </w:style>
  <w:style w:type="numbering" w:customStyle="1" w:styleId="NoList9">
    <w:name w:val="No List9"/>
    <w:next w:val="NoList"/>
    <w:uiPriority w:val="99"/>
    <w:semiHidden/>
    <w:unhideWhenUsed/>
    <w:rsid w:val="002F5485"/>
  </w:style>
  <w:style w:type="numbering" w:customStyle="1" w:styleId="NoList10">
    <w:name w:val="No List10"/>
    <w:next w:val="NoList"/>
    <w:uiPriority w:val="99"/>
    <w:semiHidden/>
    <w:unhideWhenUsed/>
    <w:rsid w:val="004D418A"/>
  </w:style>
  <w:style w:type="numbering" w:customStyle="1" w:styleId="NoList12">
    <w:name w:val="No List12"/>
    <w:next w:val="NoList"/>
    <w:uiPriority w:val="99"/>
    <w:semiHidden/>
    <w:unhideWhenUsed/>
    <w:rsid w:val="002A03C4"/>
  </w:style>
  <w:style w:type="paragraph" w:styleId="ListParagraph">
    <w:name w:val="List Paragraph"/>
    <w:basedOn w:val="Normal"/>
    <w:uiPriority w:val="34"/>
    <w:qFormat/>
    <w:rsid w:val="008827AB"/>
    <w:pPr>
      <w:ind w:left="720"/>
    </w:pPr>
    <w:rPr>
      <w:rFonts w:eastAsia="Calibri"/>
      <w:lang w:val="nb-NO"/>
    </w:rPr>
  </w:style>
  <w:style w:type="numbering" w:customStyle="1" w:styleId="NoList13">
    <w:name w:val="No List13"/>
    <w:next w:val="NoList"/>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NoList"/>
    <w:uiPriority w:val="99"/>
    <w:semiHidden/>
    <w:unhideWhenUsed/>
    <w:rsid w:val="00083670"/>
  </w:style>
  <w:style w:type="numbering" w:customStyle="1" w:styleId="NoList15">
    <w:name w:val="No List15"/>
    <w:next w:val="NoList"/>
    <w:uiPriority w:val="99"/>
    <w:semiHidden/>
    <w:unhideWhenUsed/>
    <w:rsid w:val="008E29E5"/>
  </w:style>
  <w:style w:type="numbering" w:customStyle="1" w:styleId="NoList16">
    <w:name w:val="No List16"/>
    <w:next w:val="NoList"/>
    <w:uiPriority w:val="99"/>
    <w:semiHidden/>
    <w:unhideWhenUsed/>
    <w:rsid w:val="00AA22AD"/>
  </w:style>
  <w:style w:type="paragraph" w:styleId="Revision">
    <w:name w:val="Revision"/>
    <w:hidden/>
    <w:uiPriority w:val="99"/>
    <w:semiHidden/>
    <w:rsid w:val="0093039C"/>
    <w:rPr>
      <w:rFonts w:eastAsia="Times New Roman"/>
      <w:sz w:val="22"/>
      <w:szCs w:val="22"/>
      <w:lang w:val="en-US" w:eastAsia="en-US"/>
    </w:rPr>
  </w:style>
  <w:style w:type="numbering" w:customStyle="1" w:styleId="NoList17">
    <w:name w:val="No List17"/>
    <w:next w:val="NoList"/>
    <w:uiPriority w:val="99"/>
    <w:semiHidden/>
    <w:unhideWhenUsed/>
    <w:rsid w:val="00FA4F73"/>
  </w:style>
  <w:style w:type="numbering" w:customStyle="1" w:styleId="NoList18">
    <w:name w:val="No List18"/>
    <w:next w:val="NoList"/>
    <w:uiPriority w:val="99"/>
    <w:semiHidden/>
    <w:unhideWhenUsed/>
    <w:rsid w:val="008C4B16"/>
  </w:style>
  <w:style w:type="table" w:customStyle="1" w:styleId="LightList-Accent1120">
    <w:name w:val="Light List - Accent 1120"/>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TableNormal"/>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TableNormal"/>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8C4B16"/>
  </w:style>
  <w:style w:type="numbering" w:customStyle="1" w:styleId="NoList111">
    <w:name w:val="No List111"/>
    <w:next w:val="NoList"/>
    <w:uiPriority w:val="99"/>
    <w:semiHidden/>
    <w:unhideWhenUsed/>
    <w:rsid w:val="008C4B16"/>
  </w:style>
  <w:style w:type="table" w:customStyle="1" w:styleId="LightList-Accent1126">
    <w:name w:val="Light List - Accent 112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8C4B16"/>
  </w:style>
  <w:style w:type="numbering" w:customStyle="1" w:styleId="NoList31">
    <w:name w:val="No List31"/>
    <w:next w:val="NoList"/>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NoList"/>
    <w:uiPriority w:val="99"/>
    <w:semiHidden/>
    <w:unhideWhenUsed/>
    <w:rsid w:val="008C4B16"/>
  </w:style>
  <w:style w:type="numbering" w:customStyle="1" w:styleId="NoList51">
    <w:name w:val="No List51"/>
    <w:next w:val="NoList"/>
    <w:uiPriority w:val="99"/>
    <w:semiHidden/>
    <w:unhideWhenUsed/>
    <w:rsid w:val="008C4B16"/>
  </w:style>
  <w:style w:type="numbering" w:customStyle="1" w:styleId="NoList61">
    <w:name w:val="No List61"/>
    <w:next w:val="NoList"/>
    <w:uiPriority w:val="99"/>
    <w:semiHidden/>
    <w:unhideWhenUsed/>
    <w:rsid w:val="008C4B16"/>
  </w:style>
  <w:style w:type="numbering" w:customStyle="1" w:styleId="NoList71">
    <w:name w:val="No List71"/>
    <w:next w:val="NoList"/>
    <w:uiPriority w:val="99"/>
    <w:semiHidden/>
    <w:unhideWhenUsed/>
    <w:rsid w:val="008C4B16"/>
  </w:style>
  <w:style w:type="numbering" w:customStyle="1" w:styleId="NoList81">
    <w:name w:val="No List81"/>
    <w:next w:val="NoList"/>
    <w:uiPriority w:val="99"/>
    <w:semiHidden/>
    <w:unhideWhenUsed/>
    <w:rsid w:val="008C4B16"/>
  </w:style>
  <w:style w:type="numbering" w:customStyle="1" w:styleId="NoList91">
    <w:name w:val="No List91"/>
    <w:next w:val="NoList"/>
    <w:uiPriority w:val="99"/>
    <w:semiHidden/>
    <w:unhideWhenUsed/>
    <w:rsid w:val="008C4B16"/>
  </w:style>
  <w:style w:type="numbering" w:customStyle="1" w:styleId="NoList101">
    <w:name w:val="No List101"/>
    <w:next w:val="NoList"/>
    <w:uiPriority w:val="99"/>
    <w:semiHidden/>
    <w:unhideWhenUsed/>
    <w:rsid w:val="008C4B16"/>
  </w:style>
  <w:style w:type="numbering" w:customStyle="1" w:styleId="NoList121">
    <w:name w:val="No List121"/>
    <w:next w:val="NoList"/>
    <w:uiPriority w:val="99"/>
    <w:semiHidden/>
    <w:unhideWhenUsed/>
    <w:rsid w:val="008C4B16"/>
  </w:style>
  <w:style w:type="numbering" w:customStyle="1" w:styleId="NoList131">
    <w:name w:val="No List131"/>
    <w:next w:val="NoList"/>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NoList"/>
    <w:uiPriority w:val="99"/>
    <w:semiHidden/>
    <w:unhideWhenUsed/>
    <w:rsid w:val="008C4B16"/>
  </w:style>
  <w:style w:type="numbering" w:customStyle="1" w:styleId="NoList151">
    <w:name w:val="No List151"/>
    <w:next w:val="NoList"/>
    <w:uiPriority w:val="99"/>
    <w:semiHidden/>
    <w:unhideWhenUsed/>
    <w:rsid w:val="008C4B16"/>
  </w:style>
  <w:style w:type="numbering" w:customStyle="1" w:styleId="NoList161">
    <w:name w:val="No List161"/>
    <w:next w:val="NoList"/>
    <w:uiPriority w:val="99"/>
    <w:semiHidden/>
    <w:unhideWhenUsed/>
    <w:rsid w:val="008C4B16"/>
  </w:style>
  <w:style w:type="numbering" w:customStyle="1" w:styleId="NoList171">
    <w:name w:val="No List171"/>
    <w:next w:val="NoList"/>
    <w:uiPriority w:val="99"/>
    <w:semiHidden/>
    <w:unhideWhenUsed/>
    <w:rsid w:val="008C4B16"/>
  </w:style>
  <w:style w:type="numbering" w:customStyle="1" w:styleId="NoList20">
    <w:name w:val="No List20"/>
    <w:next w:val="NoList"/>
    <w:uiPriority w:val="99"/>
    <w:semiHidden/>
    <w:unhideWhenUsed/>
    <w:rsid w:val="00C90BC8"/>
  </w:style>
  <w:style w:type="table" w:customStyle="1" w:styleId="LightList-Accent1127">
    <w:name w:val="Light List - Accent 1127"/>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TableNormal"/>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TableNormal"/>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C90BC8"/>
  </w:style>
  <w:style w:type="numbering" w:customStyle="1" w:styleId="NoList112">
    <w:name w:val="No List112"/>
    <w:next w:val="NoList"/>
    <w:uiPriority w:val="99"/>
    <w:semiHidden/>
    <w:unhideWhenUsed/>
    <w:rsid w:val="00C90BC8"/>
  </w:style>
  <w:style w:type="table" w:customStyle="1" w:styleId="LightList-Accent1128">
    <w:name w:val="Light List - Accent 1128"/>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C90BC8"/>
  </w:style>
  <w:style w:type="numbering" w:customStyle="1" w:styleId="NoList32">
    <w:name w:val="No List32"/>
    <w:next w:val="NoList"/>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NoList"/>
    <w:uiPriority w:val="99"/>
    <w:semiHidden/>
    <w:unhideWhenUsed/>
    <w:rsid w:val="00C90BC8"/>
  </w:style>
  <w:style w:type="numbering" w:customStyle="1" w:styleId="NoList52">
    <w:name w:val="No List52"/>
    <w:next w:val="NoList"/>
    <w:uiPriority w:val="99"/>
    <w:semiHidden/>
    <w:unhideWhenUsed/>
    <w:rsid w:val="00C90BC8"/>
  </w:style>
  <w:style w:type="numbering" w:customStyle="1" w:styleId="NoList62">
    <w:name w:val="No List62"/>
    <w:next w:val="NoList"/>
    <w:uiPriority w:val="99"/>
    <w:semiHidden/>
    <w:unhideWhenUsed/>
    <w:rsid w:val="00C90BC8"/>
  </w:style>
  <w:style w:type="numbering" w:customStyle="1" w:styleId="NoList72">
    <w:name w:val="No List72"/>
    <w:next w:val="NoList"/>
    <w:uiPriority w:val="99"/>
    <w:semiHidden/>
    <w:unhideWhenUsed/>
    <w:rsid w:val="00C90BC8"/>
  </w:style>
  <w:style w:type="numbering" w:customStyle="1" w:styleId="NoList82">
    <w:name w:val="No List82"/>
    <w:next w:val="NoList"/>
    <w:uiPriority w:val="99"/>
    <w:semiHidden/>
    <w:unhideWhenUsed/>
    <w:rsid w:val="00C90BC8"/>
  </w:style>
  <w:style w:type="numbering" w:customStyle="1" w:styleId="NoList92">
    <w:name w:val="No List92"/>
    <w:next w:val="NoList"/>
    <w:uiPriority w:val="99"/>
    <w:semiHidden/>
    <w:unhideWhenUsed/>
    <w:rsid w:val="00C90BC8"/>
  </w:style>
  <w:style w:type="numbering" w:customStyle="1" w:styleId="NoList102">
    <w:name w:val="No List102"/>
    <w:next w:val="NoList"/>
    <w:uiPriority w:val="99"/>
    <w:semiHidden/>
    <w:unhideWhenUsed/>
    <w:rsid w:val="00C90BC8"/>
  </w:style>
  <w:style w:type="numbering" w:customStyle="1" w:styleId="NoList122">
    <w:name w:val="No List122"/>
    <w:next w:val="NoList"/>
    <w:uiPriority w:val="99"/>
    <w:semiHidden/>
    <w:unhideWhenUsed/>
    <w:rsid w:val="00C90BC8"/>
  </w:style>
  <w:style w:type="numbering" w:customStyle="1" w:styleId="NoList132">
    <w:name w:val="No List132"/>
    <w:next w:val="NoList"/>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NoList"/>
    <w:uiPriority w:val="99"/>
    <w:semiHidden/>
    <w:unhideWhenUsed/>
    <w:rsid w:val="00C90BC8"/>
  </w:style>
  <w:style w:type="numbering" w:customStyle="1" w:styleId="NoList152">
    <w:name w:val="No List152"/>
    <w:next w:val="NoList"/>
    <w:uiPriority w:val="99"/>
    <w:semiHidden/>
    <w:unhideWhenUsed/>
    <w:rsid w:val="00C90BC8"/>
  </w:style>
  <w:style w:type="numbering" w:customStyle="1" w:styleId="NoList162">
    <w:name w:val="No List162"/>
    <w:next w:val="NoList"/>
    <w:uiPriority w:val="99"/>
    <w:semiHidden/>
    <w:unhideWhenUsed/>
    <w:rsid w:val="00C90BC8"/>
  </w:style>
  <w:style w:type="numbering" w:customStyle="1" w:styleId="NoList172">
    <w:name w:val="No List172"/>
    <w:next w:val="NoList"/>
    <w:uiPriority w:val="99"/>
    <w:semiHidden/>
    <w:unhideWhenUsed/>
    <w:rsid w:val="00C90BC8"/>
  </w:style>
  <w:style w:type="numbering" w:customStyle="1" w:styleId="NoList23">
    <w:name w:val="No List23"/>
    <w:next w:val="NoList"/>
    <w:uiPriority w:val="99"/>
    <w:semiHidden/>
    <w:unhideWhenUsed/>
    <w:rsid w:val="00614F08"/>
  </w:style>
  <w:style w:type="table" w:customStyle="1" w:styleId="LightList-Accent1129">
    <w:name w:val="Light List - Accent 1129"/>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TableNormal"/>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TableNormal"/>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614F08"/>
  </w:style>
  <w:style w:type="numbering" w:customStyle="1" w:styleId="NoList114">
    <w:name w:val="No List114"/>
    <w:next w:val="NoList"/>
    <w:uiPriority w:val="99"/>
    <w:semiHidden/>
    <w:unhideWhenUsed/>
    <w:rsid w:val="00614F08"/>
  </w:style>
  <w:style w:type="table" w:customStyle="1" w:styleId="LightList-Accent11210">
    <w:name w:val="Light List - Accent 1121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614F08"/>
  </w:style>
  <w:style w:type="numbering" w:customStyle="1" w:styleId="NoList33">
    <w:name w:val="No List33"/>
    <w:next w:val="NoList"/>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NoList"/>
    <w:uiPriority w:val="99"/>
    <w:semiHidden/>
    <w:unhideWhenUsed/>
    <w:rsid w:val="00614F08"/>
  </w:style>
  <w:style w:type="numbering" w:customStyle="1" w:styleId="NoList53">
    <w:name w:val="No List53"/>
    <w:next w:val="NoList"/>
    <w:uiPriority w:val="99"/>
    <w:semiHidden/>
    <w:unhideWhenUsed/>
    <w:rsid w:val="00614F08"/>
  </w:style>
  <w:style w:type="numbering" w:customStyle="1" w:styleId="NoList63">
    <w:name w:val="No List63"/>
    <w:next w:val="NoList"/>
    <w:uiPriority w:val="99"/>
    <w:semiHidden/>
    <w:unhideWhenUsed/>
    <w:rsid w:val="00614F08"/>
  </w:style>
  <w:style w:type="numbering" w:customStyle="1" w:styleId="NoList73">
    <w:name w:val="No List73"/>
    <w:next w:val="NoList"/>
    <w:uiPriority w:val="99"/>
    <w:semiHidden/>
    <w:unhideWhenUsed/>
    <w:rsid w:val="00614F08"/>
  </w:style>
  <w:style w:type="numbering" w:customStyle="1" w:styleId="NoList83">
    <w:name w:val="No List83"/>
    <w:next w:val="NoList"/>
    <w:uiPriority w:val="99"/>
    <w:semiHidden/>
    <w:unhideWhenUsed/>
    <w:rsid w:val="00614F08"/>
  </w:style>
  <w:style w:type="numbering" w:customStyle="1" w:styleId="NoList93">
    <w:name w:val="No List93"/>
    <w:next w:val="NoList"/>
    <w:uiPriority w:val="99"/>
    <w:semiHidden/>
    <w:unhideWhenUsed/>
    <w:rsid w:val="00614F08"/>
  </w:style>
  <w:style w:type="numbering" w:customStyle="1" w:styleId="NoList103">
    <w:name w:val="No List103"/>
    <w:next w:val="NoList"/>
    <w:uiPriority w:val="99"/>
    <w:semiHidden/>
    <w:unhideWhenUsed/>
    <w:rsid w:val="00614F08"/>
  </w:style>
  <w:style w:type="numbering" w:customStyle="1" w:styleId="NoList123">
    <w:name w:val="No List123"/>
    <w:next w:val="NoList"/>
    <w:uiPriority w:val="99"/>
    <w:semiHidden/>
    <w:unhideWhenUsed/>
    <w:rsid w:val="00614F08"/>
  </w:style>
  <w:style w:type="numbering" w:customStyle="1" w:styleId="NoList133">
    <w:name w:val="No List133"/>
    <w:next w:val="NoList"/>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NoList"/>
    <w:uiPriority w:val="99"/>
    <w:semiHidden/>
    <w:unhideWhenUsed/>
    <w:rsid w:val="00614F08"/>
  </w:style>
  <w:style w:type="numbering" w:customStyle="1" w:styleId="NoList153">
    <w:name w:val="No List153"/>
    <w:next w:val="NoList"/>
    <w:uiPriority w:val="99"/>
    <w:semiHidden/>
    <w:unhideWhenUsed/>
    <w:rsid w:val="00614F08"/>
  </w:style>
  <w:style w:type="numbering" w:customStyle="1" w:styleId="NoList163">
    <w:name w:val="No List163"/>
    <w:next w:val="NoList"/>
    <w:uiPriority w:val="99"/>
    <w:semiHidden/>
    <w:unhideWhenUsed/>
    <w:rsid w:val="00614F08"/>
  </w:style>
  <w:style w:type="numbering" w:customStyle="1" w:styleId="NoList173">
    <w:name w:val="No List173"/>
    <w:next w:val="NoList"/>
    <w:uiPriority w:val="99"/>
    <w:semiHidden/>
    <w:unhideWhenUsed/>
    <w:rsid w:val="00614F08"/>
  </w:style>
  <w:style w:type="paragraph" w:styleId="NoSpacing">
    <w:name w:val="No Spacing"/>
    <w:uiPriority w:val="1"/>
    <w:qFormat/>
    <w:rsid w:val="002F29E6"/>
    <w:rPr>
      <w:rFonts w:asciiTheme="minorHAnsi" w:eastAsiaTheme="minorHAnsi" w:hAnsiTheme="minorHAnsi" w:cstheme="minorBidi"/>
      <w:sz w:val="22"/>
      <w:szCs w:val="22"/>
      <w:lang w:val="en-US" w:eastAsia="en-US"/>
    </w:rPr>
  </w:style>
  <w:style w:type="table" w:customStyle="1" w:styleId="ScrollTableNormal">
    <w:name w:val="Scroll Table Normal"/>
    <w:basedOn w:val="TableNormal"/>
    <w:uiPriority w:val="99"/>
    <w:qFormat/>
    <w:rsid w:val="002F29E6"/>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peppol.eu/" TargetMode="External"/><Relationship Id="rId18" Type="http://schemas.openxmlformats.org/officeDocument/2006/relationships/hyperlink" Target="http://docs.oasis-open.org/ubl/UBL-2.2.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ec.europa.eu/isa/library/index_en.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iki.ds.unipi.gr/display/ESENSPILOTS/D5.6-1+-+5.1.1+-+eTendering" TargetMode="External"/><Relationship Id="rId25" Type="http://schemas.openxmlformats.org/officeDocument/2006/relationships/hyperlink" Target="http://trustee.ietf.org/trust-legal-provisions.html"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www.cenbii.eu/" TargetMode="External"/><Relationship Id="rId20" Type="http://schemas.openxmlformats.org/officeDocument/2006/relationships/hyperlink" Target="http://www.w3.org/TR/xslt2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portal.etsi.org/webapp/WorkProgram/SimpleSearch/QueryForm.asp" TargetMode="External"/><Relationship Id="rId5" Type="http://schemas.openxmlformats.org/officeDocument/2006/relationships/webSettings" Target="webSettings.xml"/><Relationship Id="rId15" Type="http://schemas.openxmlformats.org/officeDocument/2006/relationships/hyperlink" Target="http://www.peppol.eu/peppol_components/peppol-eia/eia" TargetMode="External"/><Relationship Id="rId23" Type="http://schemas.openxmlformats.org/officeDocument/2006/relationships/hyperlink" Target="http://www.gs1.org/barcodes/technical/id_keys"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www.schematron.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peppol.eu/peppol_components/peppol-eia/eia" TargetMode="External"/><Relationship Id="rId22" Type="http://schemas.openxmlformats.org/officeDocument/2006/relationships/hyperlink" Target="%20http://ec.europa.eu/isa/documents/isa_annex_ii_eif_en.pdf" TargetMode="External"/><Relationship Id="rId27" Type="http://schemas.openxmlformats.org/officeDocument/2006/relationships/header" Target="header2.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5A44B-14FB-474E-8599-C7F7CD33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1824</Words>
  <Characters>10399</Characters>
  <Application>Microsoft Office Word</Application>
  <DocSecurity>0</DocSecurity>
  <Lines>86</Lines>
  <Paragraphs>24</Paragraphs>
  <ScaleCrop>false</ScaleCrop>
  <HeadingPairs>
    <vt:vector size="10" baseType="variant">
      <vt:variant>
        <vt:lpstr>Title</vt:lpstr>
      </vt:variant>
      <vt:variant>
        <vt:i4>1</vt:i4>
      </vt:variant>
      <vt:variant>
        <vt:lpstr>Titolo</vt:lpstr>
      </vt:variant>
      <vt:variant>
        <vt:i4>1</vt:i4>
      </vt:variant>
      <vt:variant>
        <vt:lpstr>Titel</vt:lpstr>
      </vt:variant>
      <vt:variant>
        <vt:i4>1</vt:i4>
      </vt:variant>
      <vt:variant>
        <vt:lpstr>Tittel</vt:lpstr>
      </vt:variant>
      <vt:variant>
        <vt:i4>1</vt:i4>
      </vt:variant>
      <vt:variant>
        <vt:lpstr>Rubrik</vt:lpstr>
      </vt:variant>
      <vt:variant>
        <vt:i4>1</vt:i4>
      </vt:variant>
    </vt:vector>
  </HeadingPairs>
  <TitlesOfParts>
    <vt:vector size="5" baseType="lpstr">
      <vt:lpstr/>
      <vt:lpstr/>
      <vt:lpstr/>
      <vt:lpstr/>
      <vt:lpstr/>
    </vt:vector>
  </TitlesOfParts>
  <Company>LNV</Company>
  <LinksUpToDate>false</LinksUpToDate>
  <CharactersWithSpaces>12199</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KDrijfhout</dc:creator>
  <cp:lastModifiedBy>Jerry Dimitriou</cp:lastModifiedBy>
  <cp:revision>2</cp:revision>
  <cp:lastPrinted>2016-08-17T06:28:00Z</cp:lastPrinted>
  <dcterms:created xsi:type="dcterms:W3CDTF">2019-07-15T12:55:00Z</dcterms:created>
  <dcterms:modified xsi:type="dcterms:W3CDTF">2019-07-15T12:55:00Z</dcterms:modified>
</cp:coreProperties>
</file>